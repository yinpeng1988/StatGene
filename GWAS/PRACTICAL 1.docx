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C42" w:rsidRPr="00EF1870" w:rsidRDefault="006143CA">
      <w:pPr>
        <w:rPr>
          <w:b/>
        </w:rPr>
      </w:pPr>
      <w:r w:rsidRPr="00EF1870">
        <w:rPr>
          <w:b/>
        </w:rPr>
        <w:t>PRACTICAL 1</w:t>
      </w:r>
      <w:r w:rsidR="00F85039" w:rsidRPr="00EF1870">
        <w:rPr>
          <w:b/>
        </w:rPr>
        <w:t xml:space="preserve">: </w:t>
      </w:r>
      <w:r w:rsidRPr="00EF1870">
        <w:rPr>
          <w:b/>
        </w:rPr>
        <w:t>Quality Control for GWAS</w:t>
      </w:r>
    </w:p>
    <w:p w:rsidR="0004763C" w:rsidRDefault="00CA1F1E" w:rsidP="00CA1F1E">
      <w:pPr>
        <w:widowControl w:val="0"/>
        <w:suppressAutoHyphens/>
        <w:spacing w:after="0" w:line="240" w:lineRule="auto"/>
        <w:rPr>
          <w:rFonts w:eastAsia="WenQuanYi Micro Hei" w:cs="FreeSans"/>
          <w:b/>
          <w:lang w:eastAsia="zh-CN" w:bidi="hi-IN"/>
        </w:rPr>
      </w:pPr>
      <w:r w:rsidRPr="00CA1F1E">
        <w:rPr>
          <w:rFonts w:eastAsia="WenQuanYi Micro Hei" w:cs="FreeSans"/>
          <w:b/>
          <w:lang w:eastAsia="zh-CN" w:bidi="hi-IN"/>
        </w:rPr>
        <w:t>Introduction</w:t>
      </w:r>
    </w:p>
    <w:p w:rsidR="00CA1F1E" w:rsidRPr="00CA1F1E" w:rsidRDefault="00CA1F1E" w:rsidP="00CA1F1E">
      <w:pPr>
        <w:widowControl w:val="0"/>
        <w:suppressAutoHyphens/>
        <w:spacing w:after="0" w:line="240" w:lineRule="auto"/>
        <w:rPr>
          <w:rFonts w:eastAsia="WenQuanYi Micro Hei" w:cs="FreeSans"/>
          <w:b/>
          <w:lang w:eastAsia="zh-CN" w:bidi="hi-IN"/>
        </w:rPr>
      </w:pPr>
    </w:p>
    <w:p w:rsidR="00482CC8" w:rsidRDefault="00482CC8">
      <w:r w:rsidRPr="00CD5111">
        <w:t xml:space="preserve">The </w:t>
      </w:r>
      <w:r w:rsidR="00E363F5" w:rsidRPr="00CD5111">
        <w:t>purpose</w:t>
      </w:r>
      <w:r w:rsidRPr="003524BF">
        <w:t xml:space="preserve"> of </w:t>
      </w:r>
      <w:r w:rsidR="00E363F5" w:rsidRPr="003524BF">
        <w:t>our</w:t>
      </w:r>
      <w:r w:rsidRPr="004E429C">
        <w:t xml:space="preserve"> practical sessions is </w:t>
      </w:r>
      <w:r w:rsidR="00E363F5" w:rsidRPr="004E429C">
        <w:t xml:space="preserve">to provide guidance on performing a GWAS analysis step-by-step, as well as to </w:t>
      </w:r>
      <w:r w:rsidRPr="004E429C">
        <w:t xml:space="preserve">introduce you to </w:t>
      </w:r>
      <w:r w:rsidR="00E363F5" w:rsidRPr="004E429C">
        <w:t>useful</w:t>
      </w:r>
      <w:r w:rsidRPr="004E429C">
        <w:t xml:space="preserve"> software </w:t>
      </w:r>
      <w:r w:rsidR="00E363F5" w:rsidRPr="004E429C">
        <w:t xml:space="preserve">for undertaking a GWAS. </w:t>
      </w:r>
      <w:r w:rsidRPr="004E429C">
        <w:t xml:space="preserve">In this </w:t>
      </w:r>
      <w:r w:rsidR="00E363F5" w:rsidRPr="004E429C">
        <w:t xml:space="preserve">first </w:t>
      </w:r>
      <w:r w:rsidRPr="004E429C">
        <w:t>practical, we</w:t>
      </w:r>
      <w:r w:rsidR="00EF1424" w:rsidRPr="004E429C">
        <w:t xml:space="preserve"> </w:t>
      </w:r>
      <w:r w:rsidRPr="004E429C">
        <w:t>introduce the quality control step</w:t>
      </w:r>
      <w:r w:rsidR="00E363F5" w:rsidRPr="004E429C">
        <w:t>s</w:t>
      </w:r>
      <w:r w:rsidRPr="004E429C">
        <w:t xml:space="preserve"> </w:t>
      </w:r>
      <w:r w:rsidR="0084237A" w:rsidRPr="004E429C">
        <w:t xml:space="preserve">required when </w:t>
      </w:r>
      <w:r w:rsidR="003A25D7" w:rsidRPr="004E429C">
        <w:t>undertaking a</w:t>
      </w:r>
      <w:r w:rsidR="00E363F5" w:rsidRPr="004E429C">
        <w:t xml:space="preserve"> </w:t>
      </w:r>
      <w:r w:rsidRPr="004E429C">
        <w:t xml:space="preserve">GWAS. </w:t>
      </w:r>
    </w:p>
    <w:p w:rsidR="00CA1F1E" w:rsidRDefault="00CA1F1E" w:rsidP="00CA1F1E">
      <w:pPr>
        <w:widowControl w:val="0"/>
        <w:suppressAutoHyphens/>
        <w:spacing w:after="0" w:line="240" w:lineRule="auto"/>
      </w:pPr>
    </w:p>
    <w:p w:rsidR="0072325D" w:rsidRPr="00CA1F1E" w:rsidRDefault="00CA1F1E" w:rsidP="00CA1F1E">
      <w:pPr>
        <w:widowControl w:val="0"/>
        <w:suppressAutoHyphens/>
        <w:spacing w:after="0" w:line="240" w:lineRule="auto"/>
        <w:rPr>
          <w:rFonts w:eastAsia="WenQuanYi Micro Hei" w:cs="FreeSans"/>
          <w:b/>
          <w:lang w:eastAsia="zh-CN" w:bidi="hi-IN"/>
        </w:rPr>
      </w:pPr>
      <w:r w:rsidRPr="00CA1F1E">
        <w:rPr>
          <w:rFonts w:eastAsia="WenQuanYi Micro Hei" w:cs="FreeSans"/>
          <w:b/>
          <w:lang w:eastAsia="zh-CN" w:bidi="hi-IN"/>
        </w:rPr>
        <w:t>Software and datasets</w:t>
      </w:r>
    </w:p>
    <w:p w:rsidR="00CA1F1E" w:rsidRPr="004E429C" w:rsidRDefault="00CA1F1E" w:rsidP="00EF1424">
      <w:pPr>
        <w:pStyle w:val="Default"/>
        <w:rPr>
          <w:rFonts w:asciiTheme="minorHAnsi" w:hAnsiTheme="minorHAnsi"/>
          <w:sz w:val="22"/>
          <w:szCs w:val="22"/>
        </w:rPr>
      </w:pPr>
    </w:p>
    <w:p w:rsidR="00EF1424" w:rsidRPr="004E429C" w:rsidRDefault="00EF1424" w:rsidP="00EF1424">
      <w:pPr>
        <w:pStyle w:val="Default"/>
        <w:rPr>
          <w:rFonts w:asciiTheme="minorHAnsi" w:hAnsiTheme="minorHAnsi"/>
          <w:sz w:val="22"/>
          <w:szCs w:val="22"/>
        </w:rPr>
      </w:pPr>
      <w:r w:rsidRPr="004E429C">
        <w:rPr>
          <w:rFonts w:asciiTheme="minorHAnsi" w:hAnsiTheme="minorHAnsi"/>
          <w:sz w:val="22"/>
          <w:szCs w:val="22"/>
        </w:rPr>
        <w:t xml:space="preserve">A commonly used program for </w:t>
      </w:r>
      <w:r w:rsidR="0084237A" w:rsidRPr="004E429C">
        <w:rPr>
          <w:rFonts w:asciiTheme="minorHAnsi" w:hAnsiTheme="minorHAnsi"/>
          <w:sz w:val="22"/>
          <w:szCs w:val="22"/>
        </w:rPr>
        <w:t>GWAS</w:t>
      </w:r>
      <w:r w:rsidRPr="004E429C">
        <w:rPr>
          <w:rFonts w:asciiTheme="minorHAnsi" w:hAnsiTheme="minorHAnsi"/>
          <w:sz w:val="22"/>
          <w:szCs w:val="22"/>
        </w:rPr>
        <w:t xml:space="preserve"> analysis is called 'PLINK'</w:t>
      </w:r>
      <w:r w:rsidR="00E363F5" w:rsidRPr="004E429C">
        <w:rPr>
          <w:rFonts w:asciiTheme="minorHAnsi" w:hAnsiTheme="minorHAnsi"/>
          <w:sz w:val="22"/>
          <w:szCs w:val="22"/>
        </w:rPr>
        <w:t>, which is freely available for download. The webpage for PLINK is available at</w:t>
      </w:r>
      <w:r w:rsidRPr="004E429C">
        <w:rPr>
          <w:rFonts w:asciiTheme="minorHAnsi" w:hAnsiTheme="minorHAnsi"/>
          <w:sz w:val="22"/>
          <w:szCs w:val="22"/>
        </w:rPr>
        <w:t xml:space="preserve">: </w:t>
      </w:r>
    </w:p>
    <w:p w:rsidR="00EF1424" w:rsidRPr="004E429C" w:rsidRDefault="00EF1424" w:rsidP="00EF1424">
      <w:pPr>
        <w:pStyle w:val="Default"/>
        <w:rPr>
          <w:rFonts w:asciiTheme="minorHAnsi" w:hAnsiTheme="minorHAnsi"/>
          <w:sz w:val="22"/>
          <w:szCs w:val="22"/>
        </w:rPr>
      </w:pPr>
    </w:p>
    <w:p w:rsidR="00EF1424" w:rsidRPr="004E429C" w:rsidRDefault="00EF1424" w:rsidP="00EF1424">
      <w:pPr>
        <w:pStyle w:val="Default"/>
        <w:rPr>
          <w:rFonts w:asciiTheme="minorHAnsi" w:hAnsiTheme="minorHAnsi"/>
          <w:sz w:val="22"/>
          <w:szCs w:val="22"/>
        </w:rPr>
      </w:pPr>
      <w:r w:rsidRPr="004E429C">
        <w:rPr>
          <w:rFonts w:asciiTheme="minorHAnsi" w:hAnsiTheme="minorHAnsi"/>
          <w:sz w:val="22"/>
          <w:szCs w:val="22"/>
        </w:rPr>
        <w:t xml:space="preserve"> </w:t>
      </w:r>
      <w:hyperlink r:id="rId8" w:history="1">
        <w:r w:rsidRPr="004E429C">
          <w:rPr>
            <w:rStyle w:val="Hyperlink"/>
            <w:rFonts w:asciiTheme="minorHAnsi" w:hAnsiTheme="minorHAnsi"/>
            <w:sz w:val="22"/>
            <w:szCs w:val="22"/>
          </w:rPr>
          <w:t>http://pngu.mgh.harvard.edu/~purcell/plink/</w:t>
        </w:r>
      </w:hyperlink>
    </w:p>
    <w:p w:rsidR="00EF1424" w:rsidRPr="004E429C" w:rsidRDefault="00EF1424" w:rsidP="00EF1424">
      <w:pPr>
        <w:pStyle w:val="Default"/>
        <w:rPr>
          <w:rFonts w:asciiTheme="minorHAnsi" w:hAnsiTheme="minorHAnsi"/>
          <w:sz w:val="22"/>
          <w:szCs w:val="22"/>
        </w:rPr>
      </w:pPr>
    </w:p>
    <w:p w:rsidR="00EF1424" w:rsidRPr="004E429C" w:rsidRDefault="00E363F5" w:rsidP="00EF1424">
      <w:pPr>
        <w:pStyle w:val="Default"/>
        <w:rPr>
          <w:rFonts w:asciiTheme="minorHAnsi" w:hAnsiTheme="minorHAnsi"/>
          <w:sz w:val="22"/>
          <w:szCs w:val="22"/>
        </w:rPr>
      </w:pPr>
      <w:r w:rsidRPr="004E429C">
        <w:rPr>
          <w:rFonts w:asciiTheme="minorHAnsi" w:hAnsiTheme="minorHAnsi"/>
          <w:sz w:val="22"/>
          <w:szCs w:val="22"/>
        </w:rPr>
        <w:t>The webpage includes a full description of the commands for running PLINK, as well as input and output file formats etc</w:t>
      </w:r>
      <w:r w:rsidR="0036628F">
        <w:rPr>
          <w:rFonts w:asciiTheme="minorHAnsi" w:hAnsiTheme="minorHAnsi"/>
          <w:sz w:val="22"/>
          <w:szCs w:val="22"/>
        </w:rPr>
        <w:t>.</w:t>
      </w:r>
      <w:r w:rsidRPr="004E429C">
        <w:rPr>
          <w:rFonts w:asciiTheme="minorHAnsi" w:hAnsiTheme="minorHAnsi"/>
          <w:sz w:val="22"/>
          <w:szCs w:val="22"/>
        </w:rPr>
        <w:t xml:space="preserve">, and is a very useful point of reference. </w:t>
      </w:r>
      <w:r w:rsidR="00EF1424" w:rsidRPr="004E429C">
        <w:rPr>
          <w:rFonts w:asciiTheme="minorHAnsi" w:hAnsiTheme="minorHAnsi"/>
          <w:sz w:val="22"/>
          <w:szCs w:val="22"/>
        </w:rPr>
        <w:t xml:space="preserve">  </w:t>
      </w:r>
    </w:p>
    <w:p w:rsidR="00EF1424" w:rsidRPr="004E429C" w:rsidRDefault="00EF1424" w:rsidP="00EF1424">
      <w:pPr>
        <w:pStyle w:val="Default"/>
        <w:rPr>
          <w:rFonts w:asciiTheme="minorHAnsi" w:hAnsiTheme="minorHAnsi"/>
          <w:sz w:val="22"/>
          <w:szCs w:val="22"/>
        </w:rPr>
      </w:pPr>
    </w:p>
    <w:p w:rsidR="00EF1424" w:rsidRPr="004E429C" w:rsidRDefault="00EF1424" w:rsidP="00EF1424">
      <w:pPr>
        <w:pStyle w:val="Default"/>
        <w:rPr>
          <w:rFonts w:asciiTheme="minorHAnsi" w:hAnsiTheme="minorHAnsi"/>
          <w:sz w:val="22"/>
          <w:szCs w:val="22"/>
        </w:rPr>
      </w:pPr>
      <w:r w:rsidRPr="004E429C">
        <w:rPr>
          <w:rFonts w:asciiTheme="minorHAnsi" w:hAnsiTheme="minorHAnsi"/>
          <w:sz w:val="22"/>
          <w:szCs w:val="22"/>
        </w:rPr>
        <w:t>PLINK can be install</w:t>
      </w:r>
      <w:r w:rsidR="0036628F">
        <w:rPr>
          <w:rFonts w:asciiTheme="minorHAnsi" w:hAnsiTheme="minorHAnsi"/>
          <w:sz w:val="22"/>
          <w:szCs w:val="22"/>
        </w:rPr>
        <w:t>ed in various operating systems including</w:t>
      </w:r>
      <w:r w:rsidRPr="004E429C">
        <w:rPr>
          <w:rFonts w:asciiTheme="minorHAnsi" w:hAnsiTheme="minorHAnsi"/>
          <w:sz w:val="22"/>
          <w:szCs w:val="22"/>
        </w:rPr>
        <w:t xml:space="preserve"> Apple Mac, MS-DOC or Linux. </w:t>
      </w:r>
      <w:r w:rsidR="0084237A" w:rsidRPr="004E429C">
        <w:rPr>
          <w:rFonts w:asciiTheme="minorHAnsi" w:hAnsiTheme="minorHAnsi"/>
          <w:sz w:val="22"/>
          <w:szCs w:val="22"/>
        </w:rPr>
        <w:t xml:space="preserve">In our </w:t>
      </w:r>
      <w:proofErr w:type="spellStart"/>
      <w:r w:rsidR="0084237A" w:rsidRPr="004E429C">
        <w:rPr>
          <w:rFonts w:asciiTheme="minorHAnsi" w:hAnsiTheme="minorHAnsi"/>
          <w:sz w:val="22"/>
          <w:szCs w:val="22"/>
        </w:rPr>
        <w:t>practicals</w:t>
      </w:r>
      <w:proofErr w:type="spellEnd"/>
      <w:r w:rsidR="0084237A" w:rsidRPr="004E429C">
        <w:rPr>
          <w:rFonts w:asciiTheme="minorHAnsi" w:hAnsiTheme="minorHAnsi"/>
          <w:sz w:val="22"/>
          <w:szCs w:val="22"/>
        </w:rPr>
        <w:t xml:space="preserve"> we will be using the Linux version of PLINK.</w:t>
      </w:r>
    </w:p>
    <w:p w:rsidR="00832ED4" w:rsidRPr="004E429C" w:rsidRDefault="00832ED4" w:rsidP="00EF1424">
      <w:pPr>
        <w:pStyle w:val="Default"/>
        <w:rPr>
          <w:rFonts w:asciiTheme="minorHAnsi" w:hAnsiTheme="minorHAnsi"/>
          <w:sz w:val="22"/>
          <w:szCs w:val="22"/>
        </w:rPr>
      </w:pPr>
    </w:p>
    <w:p w:rsidR="0084237A" w:rsidRPr="004E429C" w:rsidRDefault="0084237A" w:rsidP="00EF1424">
      <w:pPr>
        <w:pStyle w:val="Default"/>
        <w:rPr>
          <w:rFonts w:asciiTheme="minorHAnsi" w:hAnsiTheme="minorHAnsi"/>
          <w:sz w:val="22"/>
          <w:szCs w:val="22"/>
        </w:rPr>
      </w:pPr>
      <w:r w:rsidRPr="004E429C">
        <w:rPr>
          <w:rFonts w:asciiTheme="minorHAnsi" w:hAnsiTheme="minorHAnsi"/>
          <w:sz w:val="22"/>
          <w:szCs w:val="22"/>
        </w:rPr>
        <w:t>For the purpose of running PLINK, input files need to be in a specific format. For undertaking a GWAS, two input files are required: one ‘.</w:t>
      </w:r>
      <w:proofErr w:type="spellStart"/>
      <w:r w:rsidRPr="004E429C">
        <w:rPr>
          <w:rFonts w:asciiTheme="minorHAnsi" w:hAnsiTheme="minorHAnsi"/>
          <w:sz w:val="22"/>
          <w:szCs w:val="22"/>
        </w:rPr>
        <w:t>ped</w:t>
      </w:r>
      <w:proofErr w:type="spellEnd"/>
      <w:r w:rsidRPr="004E429C">
        <w:rPr>
          <w:rFonts w:asciiTheme="minorHAnsi" w:hAnsiTheme="minorHAnsi"/>
          <w:sz w:val="22"/>
          <w:szCs w:val="22"/>
        </w:rPr>
        <w:t xml:space="preserve">’ file and one ‘.map’ file. The </w:t>
      </w:r>
      <w:r w:rsidR="0036628F" w:rsidRPr="004E429C">
        <w:rPr>
          <w:rFonts w:asciiTheme="minorHAnsi" w:hAnsiTheme="minorHAnsi"/>
          <w:sz w:val="22"/>
          <w:szCs w:val="22"/>
        </w:rPr>
        <w:t>formats of the two files are</w:t>
      </w:r>
      <w:r w:rsidRPr="004E429C">
        <w:rPr>
          <w:rFonts w:asciiTheme="minorHAnsi" w:hAnsiTheme="minorHAnsi"/>
          <w:sz w:val="22"/>
          <w:szCs w:val="22"/>
        </w:rPr>
        <w:t xml:space="preserve"> as follows:</w:t>
      </w:r>
    </w:p>
    <w:p w:rsidR="0084237A" w:rsidRPr="004E429C" w:rsidRDefault="0084237A" w:rsidP="00EF1424">
      <w:pPr>
        <w:pStyle w:val="Default"/>
        <w:rPr>
          <w:rFonts w:asciiTheme="minorHAnsi" w:hAnsiTheme="minorHAnsi"/>
          <w:sz w:val="22"/>
          <w:szCs w:val="22"/>
        </w:rPr>
      </w:pPr>
    </w:p>
    <w:p w:rsidR="0084237A" w:rsidRPr="004E429C" w:rsidRDefault="0084237A" w:rsidP="00EF1424">
      <w:pPr>
        <w:pStyle w:val="Default"/>
        <w:rPr>
          <w:rFonts w:asciiTheme="minorHAnsi" w:hAnsiTheme="minorHAnsi"/>
          <w:b/>
          <w:sz w:val="22"/>
          <w:szCs w:val="22"/>
        </w:rPr>
      </w:pPr>
      <w:r w:rsidRPr="004E429C">
        <w:rPr>
          <w:rFonts w:asciiTheme="minorHAnsi" w:hAnsiTheme="minorHAnsi"/>
          <w:b/>
          <w:sz w:val="22"/>
          <w:szCs w:val="22"/>
        </w:rPr>
        <w:t>The .</w:t>
      </w:r>
      <w:proofErr w:type="spellStart"/>
      <w:r w:rsidRPr="004E429C">
        <w:rPr>
          <w:rFonts w:asciiTheme="minorHAnsi" w:hAnsiTheme="minorHAnsi"/>
          <w:b/>
          <w:sz w:val="22"/>
          <w:szCs w:val="22"/>
        </w:rPr>
        <w:t>ped</w:t>
      </w:r>
      <w:proofErr w:type="spellEnd"/>
      <w:r w:rsidRPr="004E429C">
        <w:rPr>
          <w:rFonts w:asciiTheme="minorHAnsi" w:hAnsiTheme="minorHAnsi"/>
          <w:b/>
          <w:sz w:val="22"/>
          <w:szCs w:val="22"/>
        </w:rPr>
        <w:t xml:space="preserve"> file</w:t>
      </w:r>
    </w:p>
    <w:p w:rsidR="0084237A" w:rsidRPr="004E429C" w:rsidRDefault="0084237A" w:rsidP="00EF1424">
      <w:pPr>
        <w:pStyle w:val="Default"/>
        <w:rPr>
          <w:rFonts w:asciiTheme="minorHAnsi" w:hAnsiTheme="minorHAnsi"/>
          <w:b/>
          <w:sz w:val="22"/>
          <w:szCs w:val="22"/>
        </w:rPr>
      </w:pPr>
    </w:p>
    <w:p w:rsidR="0084237A" w:rsidRPr="004E429C" w:rsidRDefault="0084237A" w:rsidP="0084237A">
      <w:pPr>
        <w:spacing w:after="0" w:line="240" w:lineRule="auto"/>
        <w:rPr>
          <w:rFonts w:eastAsia="Times New Roman" w:cs="Helvetica"/>
          <w:color w:val="000000"/>
          <w:lang w:eastAsia="zh-CN"/>
        </w:rPr>
      </w:pPr>
      <w:r w:rsidRPr="004E429C">
        <w:rPr>
          <w:rFonts w:eastAsia="Times New Roman" w:cs="Helvetica"/>
          <w:color w:val="000000"/>
          <w:lang w:eastAsia="zh-CN"/>
        </w:rPr>
        <w:t>The PED file is a white-space (space or tab) delimited file</w:t>
      </w:r>
      <w:r w:rsidR="004223ED" w:rsidRPr="004E429C">
        <w:rPr>
          <w:rFonts w:eastAsia="Times New Roman" w:cs="Helvetica"/>
          <w:color w:val="000000"/>
          <w:lang w:eastAsia="zh-CN"/>
        </w:rPr>
        <w:t>.</w:t>
      </w:r>
      <w:r w:rsidR="00996863" w:rsidRPr="004E429C">
        <w:rPr>
          <w:rFonts w:eastAsia="Times New Roman" w:cs="Helvetica"/>
          <w:color w:val="000000"/>
          <w:lang w:eastAsia="zh-CN"/>
        </w:rPr>
        <w:t xml:space="preserve"> It includes one row for each </w:t>
      </w:r>
      <w:r w:rsidR="0036628F">
        <w:rPr>
          <w:rFonts w:eastAsia="Times New Roman" w:cs="Helvetica"/>
          <w:color w:val="000000"/>
          <w:lang w:eastAsia="zh-CN"/>
        </w:rPr>
        <w:t>participant</w:t>
      </w:r>
      <w:r w:rsidR="00996863" w:rsidRPr="004E429C">
        <w:rPr>
          <w:rFonts w:eastAsia="Times New Roman" w:cs="Helvetica"/>
          <w:color w:val="000000"/>
          <w:lang w:eastAsia="zh-CN"/>
        </w:rPr>
        <w:t xml:space="preserve"> within the study, and at least seven columns.</w:t>
      </w:r>
      <w:r w:rsidR="004223ED" w:rsidRPr="004E429C">
        <w:rPr>
          <w:rFonts w:eastAsia="Times New Roman" w:cs="Helvetica"/>
          <w:color w:val="000000"/>
          <w:lang w:eastAsia="zh-CN"/>
        </w:rPr>
        <w:t xml:space="preserve"> T</w:t>
      </w:r>
      <w:r w:rsidRPr="004E429C">
        <w:rPr>
          <w:rFonts w:eastAsia="Times New Roman" w:cs="Helvetica"/>
          <w:color w:val="000000"/>
          <w:lang w:eastAsia="zh-CN"/>
        </w:rPr>
        <w:t>he first six columns are mandatory, and are as follows:</w:t>
      </w:r>
    </w:p>
    <w:p w:rsidR="0084237A" w:rsidRPr="004E429C" w:rsidRDefault="0084237A" w:rsidP="0084237A">
      <w:pPr>
        <w:spacing w:after="0" w:line="240" w:lineRule="auto"/>
        <w:rPr>
          <w:rFonts w:eastAsia="Times New Roman" w:cs="Helvetica"/>
          <w:color w:val="000000"/>
          <w:lang w:eastAsia="zh-CN"/>
        </w:rPr>
      </w:pPr>
    </w:p>
    <w:tbl>
      <w:tblPr>
        <w:tblStyle w:val="TableGrid"/>
        <w:tblW w:w="0" w:type="auto"/>
        <w:tblLook w:val="04A0" w:firstRow="1" w:lastRow="0" w:firstColumn="1" w:lastColumn="0" w:noHBand="0" w:noVBand="1"/>
      </w:tblPr>
      <w:tblGrid>
        <w:gridCol w:w="4621"/>
        <w:gridCol w:w="4621"/>
      </w:tblGrid>
      <w:tr w:rsidR="0084237A" w:rsidRPr="004E429C" w:rsidTr="0084237A">
        <w:tc>
          <w:tcPr>
            <w:tcW w:w="4621" w:type="dxa"/>
          </w:tcPr>
          <w:p w:rsidR="0084237A" w:rsidRPr="004E429C" w:rsidRDefault="0084237A" w:rsidP="0084237A">
            <w:pPr>
              <w:rPr>
                <w:rFonts w:eastAsia="Times New Roman" w:cs="Helvetica"/>
                <w:color w:val="000000"/>
                <w:lang w:eastAsia="zh-CN"/>
              </w:rPr>
            </w:pPr>
            <w:r w:rsidRPr="004E429C">
              <w:rPr>
                <w:rFonts w:eastAsia="Times New Roman" w:cs="Helvetica"/>
                <w:color w:val="000000"/>
                <w:lang w:eastAsia="zh-CN"/>
              </w:rPr>
              <w:t>Family ID</w:t>
            </w:r>
          </w:p>
        </w:tc>
        <w:tc>
          <w:tcPr>
            <w:tcW w:w="4621" w:type="dxa"/>
          </w:tcPr>
          <w:p w:rsidR="0084237A" w:rsidRPr="004E429C" w:rsidRDefault="00AE7BF3" w:rsidP="00AE7BF3">
            <w:pPr>
              <w:rPr>
                <w:rFonts w:eastAsia="Times New Roman" w:cs="Helvetica"/>
                <w:color w:val="000000"/>
                <w:lang w:eastAsia="zh-CN"/>
              </w:rPr>
            </w:pPr>
            <w:r w:rsidRPr="004E429C">
              <w:rPr>
                <w:rFonts w:eastAsia="Times New Roman" w:cs="Helvetica"/>
                <w:color w:val="000000"/>
                <w:lang w:eastAsia="zh-CN"/>
              </w:rPr>
              <w:t>This column gives a patient identifier for each group of individual</w:t>
            </w:r>
            <w:r w:rsidR="0036628F">
              <w:rPr>
                <w:rFonts w:eastAsia="Times New Roman" w:cs="Helvetica"/>
                <w:color w:val="000000"/>
                <w:lang w:eastAsia="zh-CN"/>
              </w:rPr>
              <w:t>s within the same family. In the</w:t>
            </w:r>
            <w:r w:rsidRPr="004E429C">
              <w:rPr>
                <w:rFonts w:eastAsia="Times New Roman" w:cs="Helvetica"/>
                <w:color w:val="000000"/>
                <w:lang w:eastAsia="zh-CN"/>
              </w:rPr>
              <w:t xml:space="preserve"> </w:t>
            </w:r>
            <w:r w:rsidR="0036628F">
              <w:rPr>
                <w:rFonts w:eastAsia="Times New Roman" w:cs="Helvetica"/>
                <w:color w:val="000000"/>
                <w:lang w:eastAsia="zh-CN"/>
              </w:rPr>
              <w:t xml:space="preserve">type of </w:t>
            </w:r>
            <w:r w:rsidRPr="004E429C">
              <w:rPr>
                <w:rFonts w:eastAsia="Times New Roman" w:cs="Helvetica"/>
                <w:color w:val="000000"/>
                <w:lang w:eastAsia="zh-CN"/>
              </w:rPr>
              <w:t xml:space="preserve">GWAS analyses we </w:t>
            </w:r>
            <w:r w:rsidR="0036628F">
              <w:rPr>
                <w:rFonts w:eastAsia="Times New Roman" w:cs="Helvetica"/>
                <w:color w:val="000000"/>
                <w:lang w:eastAsia="zh-CN"/>
              </w:rPr>
              <w:t xml:space="preserve">are undertaking, we </w:t>
            </w:r>
            <w:r w:rsidRPr="004E429C">
              <w:rPr>
                <w:rFonts w:eastAsia="Times New Roman" w:cs="Helvetica"/>
                <w:color w:val="000000"/>
                <w:lang w:eastAsia="zh-CN"/>
              </w:rPr>
              <w:t xml:space="preserve">assume all individuals are independent (non-related), </w:t>
            </w:r>
            <w:r w:rsidR="00415BB3" w:rsidRPr="004E429C">
              <w:rPr>
                <w:rFonts w:eastAsia="Times New Roman" w:cs="Helvetica"/>
                <w:color w:val="000000"/>
                <w:lang w:eastAsia="zh-CN"/>
              </w:rPr>
              <w:t>so</w:t>
            </w:r>
            <w:r w:rsidRPr="004E429C">
              <w:rPr>
                <w:rFonts w:eastAsia="Times New Roman" w:cs="Helvetica"/>
                <w:color w:val="000000"/>
                <w:lang w:eastAsia="zh-CN"/>
              </w:rPr>
              <w:t xml:space="preserve"> the family ID is unique for each individual and is identical to the ‘Individual ID’ (see below).</w:t>
            </w:r>
          </w:p>
        </w:tc>
      </w:tr>
      <w:tr w:rsidR="0084237A" w:rsidRPr="004E429C" w:rsidTr="0084237A">
        <w:tc>
          <w:tcPr>
            <w:tcW w:w="4621" w:type="dxa"/>
          </w:tcPr>
          <w:p w:rsidR="0084237A" w:rsidRPr="004E429C" w:rsidRDefault="0084237A" w:rsidP="0084237A">
            <w:pPr>
              <w:rPr>
                <w:rFonts w:eastAsia="Times New Roman" w:cs="Helvetica"/>
                <w:color w:val="000000"/>
                <w:lang w:eastAsia="zh-CN"/>
              </w:rPr>
            </w:pPr>
            <w:r w:rsidRPr="004E429C">
              <w:rPr>
                <w:rFonts w:eastAsia="Times New Roman" w:cs="Helvetica"/>
                <w:color w:val="000000"/>
                <w:lang w:eastAsia="zh-CN"/>
              </w:rPr>
              <w:t>Individual ID</w:t>
            </w:r>
          </w:p>
        </w:tc>
        <w:tc>
          <w:tcPr>
            <w:tcW w:w="4621" w:type="dxa"/>
          </w:tcPr>
          <w:p w:rsidR="0084237A" w:rsidRPr="004E429C" w:rsidRDefault="00AE7BF3" w:rsidP="0084237A">
            <w:pPr>
              <w:rPr>
                <w:rFonts w:eastAsia="Times New Roman" w:cs="Helvetica"/>
                <w:color w:val="000000"/>
                <w:lang w:eastAsia="zh-CN"/>
              </w:rPr>
            </w:pPr>
            <w:r w:rsidRPr="004E429C">
              <w:rPr>
                <w:rFonts w:eastAsia="Times New Roman" w:cs="Helvetica"/>
                <w:color w:val="000000"/>
                <w:lang w:eastAsia="zh-CN"/>
              </w:rPr>
              <w:t>This column gives a patient identifier for each individual.</w:t>
            </w:r>
          </w:p>
        </w:tc>
      </w:tr>
      <w:tr w:rsidR="0084237A" w:rsidRPr="004E429C" w:rsidTr="0084237A">
        <w:tc>
          <w:tcPr>
            <w:tcW w:w="4621" w:type="dxa"/>
          </w:tcPr>
          <w:p w:rsidR="0084237A" w:rsidRPr="004E429C" w:rsidRDefault="0084237A" w:rsidP="0084237A">
            <w:pPr>
              <w:rPr>
                <w:rFonts w:eastAsia="Times New Roman" w:cs="Helvetica"/>
                <w:color w:val="000000"/>
                <w:lang w:eastAsia="zh-CN"/>
              </w:rPr>
            </w:pPr>
            <w:r w:rsidRPr="004E429C">
              <w:rPr>
                <w:rFonts w:eastAsia="Times New Roman" w:cs="Helvetica"/>
                <w:color w:val="000000"/>
                <w:lang w:eastAsia="zh-CN"/>
              </w:rPr>
              <w:t>Paternal ID</w:t>
            </w:r>
          </w:p>
        </w:tc>
        <w:tc>
          <w:tcPr>
            <w:tcW w:w="4621" w:type="dxa"/>
          </w:tcPr>
          <w:p w:rsidR="0084237A" w:rsidRPr="004E429C" w:rsidRDefault="00415BB3" w:rsidP="0084237A">
            <w:pPr>
              <w:rPr>
                <w:rFonts w:eastAsia="Times New Roman" w:cs="Helvetica"/>
                <w:color w:val="000000"/>
                <w:lang w:eastAsia="zh-CN"/>
              </w:rPr>
            </w:pPr>
            <w:r w:rsidRPr="004E429C">
              <w:rPr>
                <w:rFonts w:eastAsia="Times New Roman" w:cs="Helvetica"/>
                <w:color w:val="000000"/>
                <w:lang w:eastAsia="zh-CN"/>
              </w:rPr>
              <w:t>In GWAS where we have unrelated individuals (like in our analyses), all entries in this column are set to 0.</w:t>
            </w:r>
          </w:p>
        </w:tc>
      </w:tr>
      <w:tr w:rsidR="0084237A" w:rsidRPr="004E429C" w:rsidTr="0084237A">
        <w:tc>
          <w:tcPr>
            <w:tcW w:w="4621" w:type="dxa"/>
          </w:tcPr>
          <w:p w:rsidR="0084237A" w:rsidRPr="004E429C" w:rsidRDefault="0084237A" w:rsidP="0084237A">
            <w:pPr>
              <w:rPr>
                <w:rFonts w:eastAsia="Times New Roman" w:cs="Helvetica"/>
                <w:color w:val="000000"/>
                <w:lang w:eastAsia="zh-CN"/>
              </w:rPr>
            </w:pPr>
            <w:r w:rsidRPr="004E429C">
              <w:rPr>
                <w:rFonts w:eastAsia="Times New Roman" w:cs="Helvetica"/>
                <w:color w:val="000000"/>
                <w:lang w:eastAsia="zh-CN"/>
              </w:rPr>
              <w:t>Maternal ID</w:t>
            </w:r>
          </w:p>
        </w:tc>
        <w:tc>
          <w:tcPr>
            <w:tcW w:w="4621" w:type="dxa"/>
          </w:tcPr>
          <w:p w:rsidR="0084237A" w:rsidRPr="004E429C" w:rsidRDefault="00415BB3" w:rsidP="0084237A">
            <w:pPr>
              <w:rPr>
                <w:rFonts w:eastAsia="Times New Roman" w:cs="Helvetica"/>
                <w:color w:val="000000"/>
                <w:lang w:eastAsia="zh-CN"/>
              </w:rPr>
            </w:pPr>
            <w:r w:rsidRPr="004E429C">
              <w:rPr>
                <w:rFonts w:eastAsia="Times New Roman" w:cs="Helvetica"/>
                <w:color w:val="000000"/>
                <w:lang w:eastAsia="zh-CN"/>
              </w:rPr>
              <w:t>In GWAS where we have unrelated individuals (like in our analyses), all entries in this column are set to 0.</w:t>
            </w:r>
          </w:p>
        </w:tc>
      </w:tr>
      <w:tr w:rsidR="0084237A" w:rsidRPr="004E429C" w:rsidTr="0084237A">
        <w:tc>
          <w:tcPr>
            <w:tcW w:w="4621" w:type="dxa"/>
          </w:tcPr>
          <w:p w:rsidR="0084237A" w:rsidRPr="004E429C" w:rsidRDefault="0084237A" w:rsidP="0084237A">
            <w:pPr>
              <w:rPr>
                <w:rFonts w:eastAsia="Times New Roman" w:cs="Helvetica"/>
                <w:color w:val="000000"/>
                <w:lang w:eastAsia="zh-CN"/>
              </w:rPr>
            </w:pPr>
            <w:r w:rsidRPr="004E429C">
              <w:rPr>
                <w:rFonts w:eastAsia="Times New Roman" w:cs="Helvetica"/>
                <w:color w:val="000000"/>
                <w:lang w:eastAsia="zh-CN"/>
              </w:rPr>
              <w:t>Sex</w:t>
            </w:r>
          </w:p>
        </w:tc>
        <w:tc>
          <w:tcPr>
            <w:tcW w:w="4621" w:type="dxa"/>
          </w:tcPr>
          <w:p w:rsidR="0084237A" w:rsidRPr="004E429C" w:rsidRDefault="00415BB3" w:rsidP="0084237A">
            <w:pPr>
              <w:rPr>
                <w:rFonts w:eastAsia="Times New Roman" w:cs="Helvetica"/>
                <w:color w:val="000000"/>
                <w:lang w:eastAsia="zh-CN"/>
              </w:rPr>
            </w:pPr>
            <w:r w:rsidRPr="004E429C">
              <w:rPr>
                <w:rFonts w:eastAsia="Times New Roman" w:cs="Helvetica"/>
                <w:color w:val="000000"/>
                <w:lang w:eastAsia="zh-CN"/>
              </w:rPr>
              <w:t>Denotes gender of individual (1=male; 2=female; other=unknown)</w:t>
            </w:r>
          </w:p>
        </w:tc>
      </w:tr>
      <w:tr w:rsidR="0084237A" w:rsidRPr="004E429C" w:rsidTr="0084237A">
        <w:tc>
          <w:tcPr>
            <w:tcW w:w="4621" w:type="dxa"/>
          </w:tcPr>
          <w:p w:rsidR="0084237A" w:rsidRPr="004E429C" w:rsidRDefault="0084237A" w:rsidP="0084237A">
            <w:pPr>
              <w:rPr>
                <w:rFonts w:eastAsia="Times New Roman" w:cs="Helvetica"/>
                <w:color w:val="000000"/>
                <w:lang w:eastAsia="zh-CN"/>
              </w:rPr>
            </w:pPr>
            <w:r w:rsidRPr="004E429C">
              <w:rPr>
                <w:rFonts w:eastAsia="Times New Roman" w:cs="Helvetica"/>
                <w:color w:val="000000"/>
                <w:lang w:eastAsia="zh-CN"/>
              </w:rPr>
              <w:t>Phenotype</w:t>
            </w:r>
          </w:p>
        </w:tc>
        <w:tc>
          <w:tcPr>
            <w:tcW w:w="4621" w:type="dxa"/>
          </w:tcPr>
          <w:p w:rsidR="0084237A" w:rsidRPr="004E429C" w:rsidRDefault="00415BB3" w:rsidP="0084237A">
            <w:pPr>
              <w:rPr>
                <w:rFonts w:eastAsia="Times New Roman" w:cs="Helvetica"/>
                <w:color w:val="000000"/>
                <w:lang w:eastAsia="zh-CN"/>
              </w:rPr>
            </w:pPr>
            <w:r w:rsidRPr="004E429C">
              <w:rPr>
                <w:rFonts w:eastAsia="Times New Roman" w:cs="Helvetica"/>
                <w:color w:val="000000"/>
                <w:lang w:eastAsia="zh-CN"/>
              </w:rPr>
              <w:t>Denotes phenotype (i.e. outcome) for the individual.</w:t>
            </w:r>
            <w:r w:rsidR="0036628F">
              <w:rPr>
                <w:rFonts w:eastAsia="Times New Roman" w:cs="Helvetica"/>
                <w:color w:val="000000"/>
                <w:lang w:eastAsia="zh-CN"/>
              </w:rPr>
              <w:t xml:space="preserve"> </w:t>
            </w:r>
            <w:r w:rsidR="004223ED" w:rsidRPr="004E429C">
              <w:rPr>
                <w:rFonts w:eastAsia="Times New Roman" w:cs="Helvetica"/>
                <w:color w:val="000000"/>
                <w:lang w:eastAsia="zh-CN"/>
              </w:rPr>
              <w:t xml:space="preserve">Phenotype can either be quantitative in which case each individual will have either a </w:t>
            </w:r>
            <w:r w:rsidR="004223ED" w:rsidRPr="004E429C">
              <w:rPr>
                <w:rFonts w:eastAsia="Times New Roman" w:cs="Helvetica"/>
                <w:color w:val="000000"/>
                <w:lang w:eastAsia="zh-CN"/>
              </w:rPr>
              <w:lastRenderedPageBreak/>
              <w:t>numerical value, or ‘-9’ to denote missing (Note: there are commands that can be used to change the code for missing data), or binary in which case each individual will be coded 1=unaffected, 2=affected or -9=missing.</w:t>
            </w:r>
          </w:p>
        </w:tc>
      </w:tr>
    </w:tbl>
    <w:p w:rsidR="004223ED" w:rsidRPr="004E429C" w:rsidRDefault="004223ED" w:rsidP="0084237A">
      <w:pPr>
        <w:spacing w:after="0" w:line="240" w:lineRule="auto"/>
        <w:rPr>
          <w:rFonts w:eastAsia="Times New Roman" w:cs="Helvetica"/>
          <w:color w:val="000000"/>
          <w:lang w:eastAsia="zh-CN"/>
        </w:rPr>
      </w:pPr>
      <w:r w:rsidRPr="004E429C">
        <w:rPr>
          <w:rFonts w:eastAsia="Times New Roman" w:cs="Helvetica"/>
          <w:color w:val="000000"/>
          <w:lang w:eastAsia="zh-CN"/>
        </w:rPr>
        <w:lastRenderedPageBreak/>
        <w:t xml:space="preserve"> </w:t>
      </w:r>
    </w:p>
    <w:p w:rsidR="0084237A" w:rsidRPr="004E429C" w:rsidRDefault="004223ED" w:rsidP="0084237A">
      <w:pPr>
        <w:spacing w:after="0" w:line="240" w:lineRule="auto"/>
      </w:pPr>
      <w:r w:rsidRPr="004E429C">
        <w:rPr>
          <w:rFonts w:eastAsia="Times New Roman" w:cs="Helvetica"/>
          <w:color w:val="000000"/>
          <w:lang w:eastAsia="zh-CN"/>
        </w:rPr>
        <w:t>The remaining columns (column 7 onwards)</w:t>
      </w:r>
      <w:r w:rsidRPr="00EF1870">
        <w:t xml:space="preserve"> include genotype data for each of the SNP</w:t>
      </w:r>
      <w:r w:rsidRPr="00960FC9">
        <w:t xml:space="preserve">s genotyped.  Each SNP is represented by two columns </w:t>
      </w:r>
      <w:r w:rsidRPr="00CD5111">
        <w:t xml:space="preserve">–one for each of the two alleles held </w:t>
      </w:r>
      <w:r w:rsidR="00996863" w:rsidRPr="00CD5111">
        <w:t xml:space="preserve">by the individual </w:t>
      </w:r>
      <w:r w:rsidRPr="00CD5111">
        <w:t>at the SNP. Typical coding would be A</w:t>
      </w:r>
      <w:r w:rsidR="003A25D7" w:rsidRPr="00CD5111">
        <w:t>, C, G</w:t>
      </w:r>
      <w:r w:rsidRPr="00CD5111">
        <w:t xml:space="preserve"> or T to represent the four possible alleles, or similarly 1</w:t>
      </w:r>
      <w:r w:rsidR="003A25D7" w:rsidRPr="00CD5111">
        <w:t>, 2, 3</w:t>
      </w:r>
      <w:r w:rsidRPr="00CD5111">
        <w:t xml:space="preserve"> or 4. Coding for missing genotype is</w:t>
      </w:r>
      <w:r w:rsidRPr="004E429C">
        <w:t xml:space="preserve"> ‘0 0’. (Note: for a SNP either none or both of the alleles can be set to missing – it is not possible to mark a SNP as having one allele missing and one </w:t>
      </w:r>
      <w:r w:rsidR="00996863" w:rsidRPr="004E429C">
        <w:t>not missing</w:t>
      </w:r>
      <w:r w:rsidRPr="004E429C">
        <w:t xml:space="preserve">). </w:t>
      </w:r>
    </w:p>
    <w:p w:rsidR="00996863" w:rsidRPr="004E429C" w:rsidRDefault="00996863" w:rsidP="0084237A">
      <w:pPr>
        <w:spacing w:after="0" w:line="240" w:lineRule="auto"/>
      </w:pPr>
    </w:p>
    <w:p w:rsidR="00996863" w:rsidRPr="00EF1870" w:rsidRDefault="00996863" w:rsidP="0084237A">
      <w:pPr>
        <w:spacing w:after="0" w:line="240" w:lineRule="auto"/>
        <w:rPr>
          <w:b/>
          <w:u w:val="single"/>
        </w:rPr>
      </w:pPr>
      <w:r w:rsidRPr="004E429C">
        <w:rPr>
          <w:b/>
          <w:u w:val="single"/>
        </w:rPr>
        <w:t>The .map file</w:t>
      </w:r>
    </w:p>
    <w:p w:rsidR="00996863" w:rsidRPr="00CD5111" w:rsidRDefault="00996863" w:rsidP="0084237A">
      <w:pPr>
        <w:spacing w:after="0" w:line="240" w:lineRule="auto"/>
        <w:rPr>
          <w:b/>
          <w:u w:val="single"/>
        </w:rPr>
      </w:pPr>
    </w:p>
    <w:p w:rsidR="00996863" w:rsidRPr="004E429C" w:rsidRDefault="00996863" w:rsidP="00996863">
      <w:pPr>
        <w:spacing w:after="0" w:line="240" w:lineRule="auto"/>
        <w:rPr>
          <w:rFonts w:eastAsia="Times New Roman" w:cs="Helvetica"/>
          <w:color w:val="000000"/>
          <w:lang w:eastAsia="zh-CN"/>
        </w:rPr>
      </w:pPr>
      <w:r w:rsidRPr="004E429C">
        <w:rPr>
          <w:rFonts w:eastAsia="Times New Roman" w:cs="Helvetica"/>
          <w:color w:val="000000"/>
          <w:lang w:eastAsia="zh-CN"/>
        </w:rPr>
        <w:t>The .map file includes information on the SNPs genotyped, and each row represents a SNP. It includes 4 columns, as follows:</w:t>
      </w:r>
    </w:p>
    <w:p w:rsidR="00996863" w:rsidRPr="004E429C" w:rsidRDefault="00996863" w:rsidP="00996863">
      <w:pPr>
        <w:spacing w:after="0" w:line="240" w:lineRule="auto"/>
        <w:rPr>
          <w:rFonts w:eastAsia="Times New Roman" w:cs="Helvetica"/>
          <w:color w:val="000000"/>
          <w:lang w:eastAsia="zh-CN"/>
        </w:rPr>
      </w:pPr>
    </w:p>
    <w:tbl>
      <w:tblPr>
        <w:tblStyle w:val="TableGrid"/>
        <w:tblW w:w="0" w:type="auto"/>
        <w:tblLook w:val="04A0" w:firstRow="1" w:lastRow="0" w:firstColumn="1" w:lastColumn="0" w:noHBand="0" w:noVBand="1"/>
      </w:tblPr>
      <w:tblGrid>
        <w:gridCol w:w="4621"/>
        <w:gridCol w:w="4621"/>
      </w:tblGrid>
      <w:tr w:rsidR="00996863" w:rsidRPr="004E429C" w:rsidTr="00996863">
        <w:tc>
          <w:tcPr>
            <w:tcW w:w="4621" w:type="dxa"/>
          </w:tcPr>
          <w:p w:rsidR="00996863" w:rsidRPr="004E429C" w:rsidRDefault="00996863" w:rsidP="00996863">
            <w:pPr>
              <w:rPr>
                <w:rFonts w:eastAsia="Times New Roman" w:cs="Helvetica"/>
                <w:color w:val="000000"/>
                <w:lang w:eastAsia="zh-CN"/>
              </w:rPr>
            </w:pPr>
            <w:r w:rsidRPr="004E429C">
              <w:rPr>
                <w:rFonts w:eastAsia="Times New Roman" w:cs="Helvetica"/>
                <w:color w:val="000000"/>
                <w:lang w:eastAsia="zh-CN"/>
              </w:rPr>
              <w:t>Chromosome</w:t>
            </w:r>
          </w:p>
        </w:tc>
        <w:tc>
          <w:tcPr>
            <w:tcW w:w="4621" w:type="dxa"/>
          </w:tcPr>
          <w:p w:rsidR="00996863" w:rsidRPr="004E429C" w:rsidRDefault="0036628F" w:rsidP="00EF1870">
            <w:pPr>
              <w:rPr>
                <w:rFonts w:eastAsia="Times New Roman" w:cs="Helvetica"/>
                <w:color w:val="000000"/>
                <w:lang w:eastAsia="zh-CN"/>
              </w:rPr>
            </w:pPr>
            <w:r>
              <w:rPr>
                <w:rFonts w:eastAsia="Times New Roman" w:cs="Helvetica"/>
                <w:color w:val="000000"/>
                <w:lang w:eastAsia="zh-CN"/>
              </w:rPr>
              <w:t>The number of the ch</w:t>
            </w:r>
            <w:r w:rsidR="00996863" w:rsidRPr="004E429C">
              <w:rPr>
                <w:rFonts w:eastAsia="Times New Roman" w:cs="Helvetica"/>
                <w:color w:val="000000"/>
                <w:lang w:eastAsia="zh-CN"/>
              </w:rPr>
              <w:t>romosome</w:t>
            </w:r>
            <w:r>
              <w:rPr>
                <w:rFonts w:eastAsia="Times New Roman" w:cs="Helvetica"/>
                <w:color w:val="000000"/>
                <w:lang w:eastAsia="zh-CN"/>
              </w:rPr>
              <w:t xml:space="preserve"> in which the SNP resides (1-22;</w:t>
            </w:r>
            <w:r w:rsidR="00996863" w:rsidRPr="004E429C">
              <w:rPr>
                <w:rFonts w:eastAsia="Times New Roman" w:cs="Helvetica"/>
                <w:color w:val="000000"/>
                <w:lang w:eastAsia="zh-CN"/>
              </w:rPr>
              <w:t xml:space="preserve"> </w:t>
            </w:r>
            <w:r w:rsidR="00EF1870" w:rsidRPr="004E429C">
              <w:rPr>
                <w:rFonts w:eastAsia="Times New Roman" w:cs="Helvetica"/>
                <w:color w:val="000000"/>
                <w:lang w:eastAsia="zh-CN"/>
              </w:rPr>
              <w:t>23 (</w:t>
            </w:r>
            <w:proofErr w:type="spellStart"/>
            <w:r w:rsidR="00EF1870" w:rsidRPr="004E429C">
              <w:rPr>
                <w:rFonts w:eastAsia="Times New Roman" w:cs="Helvetica"/>
                <w:color w:val="000000"/>
                <w:lang w:eastAsia="zh-CN"/>
              </w:rPr>
              <w:t>chr</w:t>
            </w:r>
            <w:proofErr w:type="spellEnd"/>
            <w:r w:rsidR="00EF1870" w:rsidRPr="004E429C">
              <w:rPr>
                <w:rFonts w:eastAsia="Times New Roman" w:cs="Helvetica"/>
                <w:color w:val="000000"/>
                <w:lang w:eastAsia="zh-CN"/>
              </w:rPr>
              <w:t xml:space="preserve"> </w:t>
            </w:r>
            <w:r w:rsidR="00996863" w:rsidRPr="004E429C">
              <w:rPr>
                <w:rFonts w:eastAsia="Times New Roman" w:cs="Helvetica"/>
                <w:color w:val="000000"/>
                <w:lang w:eastAsia="zh-CN"/>
              </w:rPr>
              <w:t>X</w:t>
            </w:r>
            <w:r>
              <w:rPr>
                <w:rFonts w:eastAsia="Times New Roman" w:cs="Helvetica"/>
                <w:color w:val="000000"/>
                <w:lang w:eastAsia="zh-CN"/>
              </w:rPr>
              <w:t>);</w:t>
            </w:r>
            <w:r w:rsidR="00EF1870" w:rsidRPr="004E429C">
              <w:rPr>
                <w:rFonts w:eastAsia="Times New Roman" w:cs="Helvetica"/>
                <w:color w:val="000000"/>
                <w:lang w:eastAsia="zh-CN"/>
              </w:rPr>
              <w:t xml:space="preserve"> 24 (</w:t>
            </w:r>
            <w:proofErr w:type="spellStart"/>
            <w:r w:rsidR="00EF1870" w:rsidRPr="004E429C">
              <w:rPr>
                <w:rFonts w:eastAsia="Times New Roman" w:cs="Helvetica"/>
                <w:color w:val="000000"/>
                <w:lang w:eastAsia="zh-CN"/>
              </w:rPr>
              <w:t>chr</w:t>
            </w:r>
            <w:proofErr w:type="spellEnd"/>
            <w:r w:rsidR="00EF1870" w:rsidRPr="004E429C">
              <w:rPr>
                <w:rFonts w:eastAsia="Times New Roman" w:cs="Helvetica"/>
                <w:color w:val="000000"/>
                <w:lang w:eastAsia="zh-CN"/>
              </w:rPr>
              <w:t xml:space="preserve"> Y</w:t>
            </w:r>
            <w:r w:rsidR="00996863" w:rsidRPr="004E429C">
              <w:rPr>
                <w:rFonts w:eastAsia="Times New Roman" w:cs="Helvetica"/>
                <w:color w:val="000000"/>
                <w:lang w:eastAsia="zh-CN"/>
              </w:rPr>
              <w:t>)</w:t>
            </w:r>
            <w:r>
              <w:rPr>
                <w:rFonts w:eastAsia="Times New Roman" w:cs="Helvetica"/>
                <w:color w:val="000000"/>
                <w:lang w:eastAsia="zh-CN"/>
              </w:rPr>
              <w:t>;</w:t>
            </w:r>
            <w:r w:rsidR="00EF1870" w:rsidRPr="004E429C">
              <w:rPr>
                <w:rFonts w:eastAsia="Times New Roman" w:cs="Helvetica"/>
                <w:color w:val="000000"/>
                <w:lang w:eastAsia="zh-CN"/>
              </w:rPr>
              <w:t xml:space="preserve"> 25 (ps</w:t>
            </w:r>
            <w:r>
              <w:rPr>
                <w:rFonts w:eastAsia="Times New Roman" w:cs="Helvetica"/>
                <w:color w:val="000000"/>
                <w:lang w:eastAsia="zh-CN"/>
              </w:rPr>
              <w:t xml:space="preserve">eudo-autosomal region of </w:t>
            </w:r>
            <w:proofErr w:type="spellStart"/>
            <w:r>
              <w:rPr>
                <w:rFonts w:eastAsia="Times New Roman" w:cs="Helvetica"/>
                <w:color w:val="000000"/>
                <w:lang w:eastAsia="zh-CN"/>
              </w:rPr>
              <w:t>chr</w:t>
            </w:r>
            <w:proofErr w:type="spellEnd"/>
            <w:r>
              <w:rPr>
                <w:rFonts w:eastAsia="Times New Roman" w:cs="Helvetica"/>
                <w:color w:val="000000"/>
                <w:lang w:eastAsia="zh-CN"/>
              </w:rPr>
              <w:t xml:space="preserve"> X);</w:t>
            </w:r>
            <w:r w:rsidR="00EF1870" w:rsidRPr="004E429C">
              <w:rPr>
                <w:rFonts w:eastAsia="Times New Roman" w:cs="Helvetica"/>
                <w:color w:val="000000"/>
                <w:lang w:eastAsia="zh-CN"/>
              </w:rPr>
              <w:t xml:space="preserve"> 26 (Mitochondrial).</w:t>
            </w:r>
          </w:p>
        </w:tc>
      </w:tr>
      <w:tr w:rsidR="00996863" w:rsidRPr="004E429C" w:rsidTr="00996863">
        <w:tc>
          <w:tcPr>
            <w:tcW w:w="4621" w:type="dxa"/>
          </w:tcPr>
          <w:p w:rsidR="00996863" w:rsidRPr="004E429C" w:rsidRDefault="00996863" w:rsidP="00996863">
            <w:pPr>
              <w:rPr>
                <w:rFonts w:eastAsia="Times New Roman" w:cs="Helvetica"/>
                <w:color w:val="000000"/>
                <w:lang w:eastAsia="zh-CN"/>
              </w:rPr>
            </w:pPr>
            <w:proofErr w:type="spellStart"/>
            <w:r w:rsidRPr="004E429C">
              <w:rPr>
                <w:rFonts w:eastAsia="Times New Roman" w:cs="Helvetica"/>
                <w:color w:val="000000"/>
                <w:lang w:eastAsia="zh-CN"/>
              </w:rPr>
              <w:t>rs</w:t>
            </w:r>
            <w:proofErr w:type="spellEnd"/>
            <w:r w:rsidRPr="004E429C">
              <w:rPr>
                <w:rFonts w:eastAsia="Times New Roman" w:cs="Helvetica"/>
                <w:color w:val="000000"/>
                <w:lang w:eastAsia="zh-CN"/>
              </w:rPr>
              <w:t xml:space="preserve"> number</w:t>
            </w:r>
          </w:p>
        </w:tc>
        <w:tc>
          <w:tcPr>
            <w:tcW w:w="4621" w:type="dxa"/>
          </w:tcPr>
          <w:p w:rsidR="00996863" w:rsidRPr="004E429C" w:rsidRDefault="00996863" w:rsidP="00996863">
            <w:pPr>
              <w:rPr>
                <w:rFonts w:eastAsia="Times New Roman" w:cs="Helvetica"/>
                <w:color w:val="000000"/>
                <w:lang w:eastAsia="zh-CN"/>
              </w:rPr>
            </w:pPr>
            <w:r w:rsidRPr="00EF1870">
              <w:t xml:space="preserve">This entry is a number which uniquely identifies the genotyped SNP. An </w:t>
            </w:r>
            <w:proofErr w:type="spellStart"/>
            <w:r w:rsidRPr="00EF1870">
              <w:t>rs</w:t>
            </w:r>
            <w:proofErr w:type="spellEnd"/>
            <w:r w:rsidRPr="00EF1870">
              <w:t xml:space="preserve"> number </w:t>
            </w:r>
            <w:r w:rsidRPr="00CD5111">
              <w:t>is an accession number used by researchers and databases to refer to specific SNPs. It stands for ‘Reference SNP cluster ID’.</w:t>
            </w:r>
          </w:p>
        </w:tc>
      </w:tr>
      <w:tr w:rsidR="00996863" w:rsidRPr="004E429C" w:rsidTr="00996863">
        <w:tc>
          <w:tcPr>
            <w:tcW w:w="4621" w:type="dxa"/>
          </w:tcPr>
          <w:p w:rsidR="00996863" w:rsidRPr="004E429C" w:rsidRDefault="00996863" w:rsidP="00996863">
            <w:pPr>
              <w:rPr>
                <w:rFonts w:eastAsia="Times New Roman" w:cs="Helvetica"/>
                <w:color w:val="000000"/>
                <w:lang w:eastAsia="zh-CN"/>
              </w:rPr>
            </w:pPr>
            <w:r w:rsidRPr="004E429C">
              <w:rPr>
                <w:rFonts w:eastAsia="Times New Roman" w:cs="Helvetica"/>
                <w:color w:val="000000"/>
                <w:lang w:eastAsia="zh-CN"/>
              </w:rPr>
              <w:t>Genetic distance</w:t>
            </w:r>
          </w:p>
        </w:tc>
        <w:tc>
          <w:tcPr>
            <w:tcW w:w="4621" w:type="dxa"/>
          </w:tcPr>
          <w:p w:rsidR="00996863" w:rsidRPr="004E429C" w:rsidRDefault="00996863" w:rsidP="00996863">
            <w:pPr>
              <w:rPr>
                <w:rFonts w:eastAsia="Times New Roman" w:cs="Helvetica"/>
                <w:color w:val="000000"/>
                <w:lang w:eastAsia="zh-CN"/>
              </w:rPr>
            </w:pPr>
            <w:r w:rsidRPr="004E429C">
              <w:rPr>
                <w:rFonts w:eastAsia="Times New Roman" w:cs="Helvetica"/>
                <w:color w:val="000000"/>
                <w:lang w:eastAsia="zh-CN"/>
              </w:rPr>
              <w:t>For GWAS analyses like those we are undertaking, this can be set to ‘0’ for all SNPs.</w:t>
            </w:r>
          </w:p>
        </w:tc>
      </w:tr>
      <w:tr w:rsidR="00996863" w:rsidRPr="004E429C" w:rsidTr="00996863">
        <w:tc>
          <w:tcPr>
            <w:tcW w:w="4621" w:type="dxa"/>
          </w:tcPr>
          <w:p w:rsidR="00996863" w:rsidRPr="004E429C" w:rsidRDefault="00996863" w:rsidP="00996863">
            <w:pPr>
              <w:rPr>
                <w:rFonts w:eastAsia="Times New Roman" w:cs="Helvetica"/>
                <w:color w:val="000000"/>
                <w:lang w:eastAsia="zh-CN"/>
              </w:rPr>
            </w:pPr>
            <w:r w:rsidRPr="004E429C">
              <w:rPr>
                <w:rFonts w:eastAsia="Times New Roman" w:cs="Helvetica"/>
                <w:color w:val="000000"/>
                <w:lang w:eastAsia="zh-CN"/>
              </w:rPr>
              <w:t>Base-pair position</w:t>
            </w:r>
          </w:p>
        </w:tc>
        <w:tc>
          <w:tcPr>
            <w:tcW w:w="4621" w:type="dxa"/>
          </w:tcPr>
          <w:p w:rsidR="00996863" w:rsidRPr="004E429C" w:rsidRDefault="00996863" w:rsidP="00996863">
            <w:pPr>
              <w:rPr>
                <w:rFonts w:eastAsia="Times New Roman" w:cs="Helvetica"/>
                <w:color w:val="000000"/>
                <w:lang w:eastAsia="zh-CN"/>
              </w:rPr>
            </w:pPr>
            <w:r w:rsidRPr="004E429C">
              <w:rPr>
                <w:rFonts w:eastAsia="Times New Roman" w:cs="Helvetica"/>
                <w:color w:val="000000"/>
                <w:lang w:eastAsia="zh-CN"/>
              </w:rPr>
              <w:t xml:space="preserve">This gives the base-pair position of the SNP along the chromosome, and measurement unit is </w:t>
            </w:r>
            <w:proofErr w:type="spellStart"/>
            <w:r w:rsidRPr="004E429C">
              <w:rPr>
                <w:rFonts w:eastAsia="Times New Roman" w:cs="Helvetica"/>
                <w:color w:val="000000"/>
                <w:lang w:eastAsia="zh-CN"/>
              </w:rPr>
              <w:t>bp.</w:t>
            </w:r>
            <w:proofErr w:type="spellEnd"/>
            <w:r w:rsidR="0036628F">
              <w:rPr>
                <w:rFonts w:eastAsia="Times New Roman" w:cs="Helvetica"/>
                <w:color w:val="000000"/>
                <w:lang w:eastAsia="zh-CN"/>
              </w:rPr>
              <w:t xml:space="preserve"> </w:t>
            </w:r>
            <w:r w:rsidR="00EF1870" w:rsidRPr="004E429C">
              <w:rPr>
                <w:rFonts w:eastAsia="Times New Roman" w:cs="Helvetica"/>
                <w:color w:val="000000"/>
                <w:lang w:eastAsia="zh-CN"/>
              </w:rPr>
              <w:t>Values can be any</w:t>
            </w:r>
            <w:r w:rsidR="0036628F">
              <w:rPr>
                <w:rFonts w:eastAsia="Times New Roman" w:cs="Helvetica"/>
                <w:color w:val="000000"/>
                <w:lang w:eastAsia="zh-CN"/>
              </w:rPr>
              <w:t xml:space="preserve"> positive integer within the ran</w:t>
            </w:r>
            <w:r w:rsidR="00EF1870" w:rsidRPr="004E429C">
              <w:rPr>
                <w:rFonts w:eastAsia="Times New Roman" w:cs="Helvetica"/>
                <w:color w:val="000000"/>
                <w:lang w:eastAsia="zh-CN"/>
              </w:rPr>
              <w:t xml:space="preserve">ge of typical human chromosome sizes. </w:t>
            </w:r>
          </w:p>
        </w:tc>
      </w:tr>
    </w:tbl>
    <w:p w:rsidR="00996863" w:rsidRPr="004E429C" w:rsidRDefault="00996863" w:rsidP="00996863">
      <w:pPr>
        <w:spacing w:after="0" w:line="240" w:lineRule="auto"/>
        <w:rPr>
          <w:rFonts w:eastAsia="Times New Roman" w:cs="Helvetica"/>
          <w:color w:val="000000"/>
          <w:lang w:eastAsia="zh-CN"/>
        </w:rPr>
      </w:pPr>
    </w:p>
    <w:p w:rsidR="003524BF" w:rsidRPr="0036628F" w:rsidRDefault="00960FC9" w:rsidP="0084237A">
      <w:pPr>
        <w:spacing w:after="0" w:line="240" w:lineRule="auto"/>
        <w:rPr>
          <w:rFonts w:eastAsia="Times New Roman" w:cs="Times New Roman"/>
          <w:lang w:eastAsia="zh-CN"/>
        </w:rPr>
      </w:pPr>
      <w:r w:rsidRPr="0036628F">
        <w:rPr>
          <w:rFonts w:eastAsia="Times New Roman" w:cs="Times New Roman"/>
          <w:lang w:eastAsia="zh-CN"/>
        </w:rPr>
        <w:t xml:space="preserve">For the purpose of our </w:t>
      </w:r>
      <w:r w:rsidR="003A25D7" w:rsidRPr="0036628F">
        <w:rPr>
          <w:rFonts w:eastAsia="Times New Roman" w:cs="Times New Roman"/>
          <w:lang w:eastAsia="zh-CN"/>
        </w:rPr>
        <w:t>practical</w:t>
      </w:r>
      <w:r w:rsidRPr="0036628F">
        <w:rPr>
          <w:rFonts w:eastAsia="Times New Roman" w:cs="Times New Roman"/>
          <w:lang w:eastAsia="zh-CN"/>
        </w:rPr>
        <w:t xml:space="preserve">, we will be working on analysing the GWAS </w:t>
      </w:r>
      <w:r w:rsidR="0036628F">
        <w:rPr>
          <w:rFonts w:eastAsia="Times New Roman" w:cs="Times New Roman"/>
          <w:lang w:eastAsia="zh-CN"/>
        </w:rPr>
        <w:t xml:space="preserve">dataset </w:t>
      </w:r>
      <w:r w:rsidRPr="0036628F">
        <w:rPr>
          <w:rFonts w:eastAsia="Times New Roman" w:cs="Times New Roman"/>
          <w:lang w:eastAsia="zh-CN"/>
        </w:rPr>
        <w:t>‘</w:t>
      </w:r>
      <w:proofErr w:type="spellStart"/>
      <w:r w:rsidRPr="0036628F">
        <w:rPr>
          <w:rFonts w:eastAsia="Times New Roman" w:cs="Times New Roman"/>
          <w:lang w:eastAsia="zh-CN"/>
        </w:rPr>
        <w:t>genstudy</w:t>
      </w:r>
      <w:proofErr w:type="spellEnd"/>
      <w:r w:rsidRPr="0036628F">
        <w:rPr>
          <w:rFonts w:eastAsia="Times New Roman" w:cs="Times New Roman"/>
          <w:lang w:eastAsia="zh-CN"/>
        </w:rPr>
        <w:t xml:space="preserve">’. </w:t>
      </w:r>
      <w:r w:rsidR="003524BF" w:rsidRPr="0036628F">
        <w:rPr>
          <w:rFonts w:eastAsia="Times New Roman" w:cs="Times New Roman"/>
          <w:lang w:eastAsia="zh-CN"/>
        </w:rPr>
        <w:t xml:space="preserve">The study </w:t>
      </w:r>
      <w:r w:rsidR="00A625F9" w:rsidRPr="0036628F">
        <w:rPr>
          <w:rFonts w:eastAsia="Times New Roman" w:cs="Times New Roman"/>
          <w:lang w:eastAsia="zh-CN"/>
        </w:rPr>
        <w:t>is a case-control study with 252</w:t>
      </w:r>
      <w:r w:rsidR="00C64253">
        <w:rPr>
          <w:rFonts w:eastAsia="Times New Roman" w:cs="Times New Roman"/>
          <w:lang w:eastAsia="zh-CN"/>
        </w:rPr>
        <w:t xml:space="preserve"> diseased (cases) and 252</w:t>
      </w:r>
      <w:r w:rsidR="003524BF" w:rsidRPr="0036628F">
        <w:rPr>
          <w:rFonts w:eastAsia="Times New Roman" w:cs="Times New Roman"/>
          <w:lang w:eastAsia="zh-CN"/>
        </w:rPr>
        <w:t xml:space="preserve"> non-diseased (controls) individuals. All individuals have been genotyped for </w:t>
      </w:r>
      <w:r w:rsidR="00AB6DC8">
        <w:rPr>
          <w:rFonts w:eastAsia="Times New Roman" w:cs="Times New Roman"/>
          <w:lang w:eastAsia="zh-CN"/>
        </w:rPr>
        <w:t xml:space="preserve">198,684 </w:t>
      </w:r>
      <w:r w:rsidR="003524BF" w:rsidRPr="0036628F">
        <w:rPr>
          <w:rFonts w:eastAsia="Times New Roman" w:cs="Times New Roman"/>
          <w:lang w:eastAsia="zh-CN"/>
        </w:rPr>
        <w:t>SNPs on chromosome 10</w:t>
      </w:r>
      <w:r w:rsidR="00C64253">
        <w:rPr>
          <w:rFonts w:eastAsia="Times New Roman" w:cs="Times New Roman"/>
          <w:lang w:eastAsia="zh-CN"/>
        </w:rPr>
        <w:t xml:space="preserve"> and </w:t>
      </w:r>
      <w:r w:rsidR="00AB6DC8">
        <w:rPr>
          <w:rFonts w:eastAsia="Times New Roman" w:cs="Times New Roman"/>
          <w:lang w:eastAsia="zh-CN"/>
        </w:rPr>
        <w:t xml:space="preserve">22,379 SNPs on </w:t>
      </w:r>
      <w:r w:rsidR="00C64253">
        <w:rPr>
          <w:rFonts w:eastAsia="Times New Roman" w:cs="Times New Roman"/>
          <w:lang w:eastAsia="zh-CN"/>
        </w:rPr>
        <w:t>chromosome X</w:t>
      </w:r>
      <w:r w:rsidR="003524BF" w:rsidRPr="0036628F">
        <w:rPr>
          <w:rFonts w:eastAsia="Times New Roman" w:cs="Times New Roman"/>
          <w:lang w:eastAsia="zh-CN"/>
        </w:rPr>
        <w:t xml:space="preserve">. The purpose of the study is to try and identify SNPs </w:t>
      </w:r>
      <w:r w:rsidR="00C64253">
        <w:rPr>
          <w:rFonts w:eastAsia="Times New Roman" w:cs="Times New Roman"/>
          <w:lang w:eastAsia="zh-CN"/>
        </w:rPr>
        <w:t xml:space="preserve">on chromosome 10 </w:t>
      </w:r>
      <w:r w:rsidR="003524BF" w:rsidRPr="0036628F">
        <w:rPr>
          <w:rFonts w:eastAsia="Times New Roman" w:cs="Times New Roman"/>
          <w:lang w:eastAsia="zh-CN"/>
        </w:rPr>
        <w:t>associated with disease.</w:t>
      </w:r>
      <w:r w:rsidR="00C64253">
        <w:rPr>
          <w:rFonts w:eastAsia="Times New Roman" w:cs="Times New Roman"/>
          <w:lang w:eastAsia="zh-CN"/>
        </w:rPr>
        <w:t xml:space="preserve"> </w:t>
      </w:r>
      <w:r w:rsidR="003524BF" w:rsidRPr="0036628F">
        <w:rPr>
          <w:rFonts w:eastAsia="Times New Roman" w:cs="Times New Roman"/>
          <w:lang w:eastAsia="zh-CN"/>
        </w:rPr>
        <w:t xml:space="preserve"> (Note: In a normal GWAS, individuals will typically be genotyped at several hundred thousand SNPs across all </w:t>
      </w:r>
      <w:r w:rsidR="003A25D7" w:rsidRPr="0036628F">
        <w:rPr>
          <w:rFonts w:eastAsia="Times New Roman" w:cs="Times New Roman"/>
          <w:lang w:eastAsia="zh-CN"/>
        </w:rPr>
        <w:t>chromosomes</w:t>
      </w:r>
      <w:r w:rsidR="003524BF" w:rsidRPr="0036628F">
        <w:rPr>
          <w:rFonts w:eastAsia="Times New Roman" w:cs="Times New Roman"/>
          <w:lang w:eastAsia="zh-CN"/>
        </w:rPr>
        <w:t xml:space="preserve">. Due to time constraints, we have limited our </w:t>
      </w:r>
      <w:r w:rsidR="003A25D7" w:rsidRPr="0036628F">
        <w:rPr>
          <w:rFonts w:eastAsia="Times New Roman" w:cs="Times New Roman"/>
          <w:lang w:eastAsia="zh-CN"/>
        </w:rPr>
        <w:t>practical</w:t>
      </w:r>
      <w:r w:rsidR="003524BF" w:rsidRPr="0036628F">
        <w:rPr>
          <w:rFonts w:eastAsia="Times New Roman" w:cs="Times New Roman"/>
          <w:lang w:eastAsia="zh-CN"/>
        </w:rPr>
        <w:t xml:space="preserve"> to </w:t>
      </w:r>
      <w:r w:rsidR="00C64253">
        <w:rPr>
          <w:rFonts w:eastAsia="Times New Roman" w:cs="Times New Roman"/>
          <w:lang w:eastAsia="zh-CN"/>
        </w:rPr>
        <w:t xml:space="preserve">analyse associations with </w:t>
      </w:r>
      <w:r w:rsidR="003524BF" w:rsidRPr="0036628F">
        <w:rPr>
          <w:rFonts w:eastAsia="Times New Roman" w:cs="Times New Roman"/>
          <w:lang w:eastAsia="zh-CN"/>
        </w:rPr>
        <w:t>SNPs on chromosome 10 only</w:t>
      </w:r>
      <w:r w:rsidR="00C64253">
        <w:rPr>
          <w:rFonts w:eastAsia="Times New Roman" w:cs="Times New Roman"/>
          <w:lang w:eastAsia="zh-CN"/>
        </w:rPr>
        <w:t>. Genotypes for SNPs on chromosome X have also, however, been provided for the purpose of running gender checks in the QC process</w:t>
      </w:r>
      <w:r w:rsidR="003524BF" w:rsidRPr="0036628F">
        <w:rPr>
          <w:rFonts w:eastAsia="Times New Roman" w:cs="Times New Roman"/>
          <w:lang w:eastAsia="zh-CN"/>
        </w:rPr>
        <w:t>).</w:t>
      </w:r>
    </w:p>
    <w:p w:rsidR="003524BF" w:rsidRPr="0036628F" w:rsidRDefault="003524BF" w:rsidP="0084237A">
      <w:pPr>
        <w:spacing w:after="0" w:line="240" w:lineRule="auto"/>
        <w:rPr>
          <w:rFonts w:eastAsia="Times New Roman" w:cs="Times New Roman"/>
          <w:lang w:eastAsia="zh-CN"/>
        </w:rPr>
      </w:pPr>
    </w:p>
    <w:p w:rsidR="00CD5111" w:rsidRPr="0036628F" w:rsidRDefault="00960FC9" w:rsidP="0084237A">
      <w:pPr>
        <w:spacing w:after="0" w:line="240" w:lineRule="auto"/>
        <w:rPr>
          <w:ins w:id="0" w:author="Jorgensen, Andrea" w:date="2014-11-04T12:27:00Z"/>
          <w:rFonts w:eastAsia="Times New Roman" w:cs="Times New Roman"/>
          <w:lang w:eastAsia="zh-CN"/>
        </w:rPr>
      </w:pPr>
      <w:r w:rsidRPr="0036628F">
        <w:rPr>
          <w:rFonts w:eastAsia="Times New Roman" w:cs="Times New Roman"/>
          <w:lang w:eastAsia="zh-CN"/>
        </w:rPr>
        <w:t>A .map and .</w:t>
      </w:r>
      <w:proofErr w:type="spellStart"/>
      <w:r w:rsidRPr="0036628F">
        <w:rPr>
          <w:rFonts w:eastAsia="Times New Roman" w:cs="Times New Roman"/>
          <w:lang w:eastAsia="zh-CN"/>
        </w:rPr>
        <w:t>ped</w:t>
      </w:r>
      <w:proofErr w:type="spellEnd"/>
      <w:r w:rsidRPr="0036628F">
        <w:rPr>
          <w:rFonts w:eastAsia="Times New Roman" w:cs="Times New Roman"/>
          <w:lang w:eastAsia="zh-CN"/>
        </w:rPr>
        <w:t xml:space="preserve"> file for ‘</w:t>
      </w:r>
      <w:proofErr w:type="spellStart"/>
      <w:r w:rsidRPr="0036628F">
        <w:rPr>
          <w:rFonts w:eastAsia="Times New Roman" w:cs="Times New Roman"/>
          <w:lang w:eastAsia="zh-CN"/>
        </w:rPr>
        <w:t>genstudy</w:t>
      </w:r>
      <w:proofErr w:type="spellEnd"/>
      <w:r w:rsidR="00CD5111" w:rsidRPr="0036628F">
        <w:rPr>
          <w:rFonts w:eastAsia="Times New Roman" w:cs="Times New Roman"/>
          <w:lang w:eastAsia="zh-CN"/>
        </w:rPr>
        <w:t>’ (‘</w:t>
      </w:r>
      <w:proofErr w:type="spellStart"/>
      <w:r w:rsidR="00CD5111" w:rsidRPr="0036628F">
        <w:rPr>
          <w:rFonts w:eastAsia="Times New Roman" w:cs="Times New Roman"/>
          <w:lang w:eastAsia="zh-CN"/>
        </w:rPr>
        <w:t>genstudy.map</w:t>
      </w:r>
      <w:proofErr w:type="spellEnd"/>
      <w:r w:rsidR="00CD5111" w:rsidRPr="0036628F">
        <w:rPr>
          <w:rFonts w:eastAsia="Times New Roman" w:cs="Times New Roman"/>
          <w:lang w:eastAsia="zh-CN"/>
        </w:rPr>
        <w:t>’ and ‘</w:t>
      </w:r>
      <w:proofErr w:type="spellStart"/>
      <w:r w:rsidR="00CD5111" w:rsidRPr="0036628F">
        <w:rPr>
          <w:rFonts w:eastAsia="Times New Roman" w:cs="Times New Roman"/>
          <w:lang w:eastAsia="zh-CN"/>
        </w:rPr>
        <w:t>genstudy.ped</w:t>
      </w:r>
      <w:proofErr w:type="spellEnd"/>
      <w:r w:rsidR="00CD5111" w:rsidRPr="0036628F">
        <w:rPr>
          <w:rFonts w:eastAsia="Times New Roman" w:cs="Times New Roman"/>
          <w:lang w:eastAsia="zh-CN"/>
        </w:rPr>
        <w:t xml:space="preserve">’) </w:t>
      </w:r>
      <w:r w:rsidR="0036628F">
        <w:rPr>
          <w:rFonts w:eastAsia="Times New Roman" w:cs="Times New Roman"/>
          <w:lang w:eastAsia="zh-CN"/>
        </w:rPr>
        <w:t>have been provided.</w:t>
      </w:r>
    </w:p>
    <w:p w:rsidR="0036628F" w:rsidRPr="0036628F" w:rsidRDefault="0036628F" w:rsidP="00CA1F1E"/>
    <w:p w:rsidR="00CD5111" w:rsidRPr="004E429C" w:rsidRDefault="007B129C" w:rsidP="004E429C">
      <w:pPr>
        <w:pStyle w:val="ListParagraph"/>
        <w:numPr>
          <w:ilvl w:val="0"/>
          <w:numId w:val="13"/>
        </w:numPr>
      </w:pPr>
      <w:r>
        <w:rPr>
          <w:rFonts w:eastAsia="Times New Roman" w:cs="Times New Roman"/>
          <w:noProof/>
          <w:lang w:eastAsia="zh-CN"/>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500380</wp:posOffset>
                </wp:positionV>
                <wp:extent cx="4781550" cy="255905"/>
                <wp:effectExtent l="0" t="0" r="19050"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55905"/>
                        </a:xfrm>
                        <a:prstGeom prst="rect">
                          <a:avLst/>
                        </a:prstGeom>
                        <a:solidFill>
                          <a:srgbClr val="4F81BD">
                            <a:lumMod val="20000"/>
                            <a:lumOff val="80000"/>
                          </a:srgbClr>
                        </a:solidFill>
                        <a:ln w="9525">
                          <a:solidFill>
                            <a:srgbClr val="000000"/>
                          </a:solidFill>
                          <a:miter lim="800000"/>
                          <a:headEnd/>
                          <a:tailEnd/>
                        </a:ln>
                      </wps:spPr>
                      <wps:txbx>
                        <w:txbxContent>
                          <w:p w:rsidR="00A56512" w:rsidRPr="00EF62F7" w:rsidRDefault="00A56512" w:rsidP="00CD5111">
                            <w:pPr>
                              <w:spacing w:after="0" w:line="240" w:lineRule="auto"/>
                              <w:rPr>
                                <w:b/>
                                <w:sz w:val="20"/>
                                <w:szCs w:val="20"/>
                              </w:rPr>
                            </w:pPr>
                            <w:proofErr w:type="spellStart"/>
                            <w:proofErr w:type="gramStart"/>
                            <w:r>
                              <w:rPr>
                                <w:rFonts w:cs="Helvetica"/>
                                <w:b/>
                                <w:color w:val="000000"/>
                                <w:sz w:val="20"/>
                                <w:szCs w:val="20"/>
                              </w:rPr>
                              <w:t>ls</w:t>
                            </w:r>
                            <w:proofErr w:type="spellEnd"/>
                            <w:proofErr w:type="gramEnd"/>
                            <w:r>
                              <w:rPr>
                                <w:rFonts w:cs="Helvetica"/>
                                <w:b/>
                                <w:color w:val="000000"/>
                                <w:sz w:val="20"/>
                                <w:szCs w:val="20"/>
                              </w:rPr>
                              <w:t xml:space="preserve"> -l </w:t>
                            </w:r>
                            <w:proofErr w:type="spellStart"/>
                            <w:r>
                              <w:rPr>
                                <w:rFonts w:cs="Helvetica"/>
                                <w:b/>
                                <w:color w:val="000000"/>
                                <w:sz w:val="20"/>
                                <w:szCs w:val="20"/>
                              </w:rPr>
                              <w:t>genstudy</w:t>
                            </w:r>
                            <w:proofErr w:type="spellEnd"/>
                            <w:r>
                              <w:rPr>
                                <w:rFonts w:cs="Helvetica"/>
                                <w:b/>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25pt;margin-top:39.4pt;width:376.5pt;height:20.1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" fillcolor="#dce6f2">
                <v:textbox style="mso-fit-shape-to-text:t">
                  <w:txbxContent>
                    <w:p w:rsidR="00A56512" w:rsidRPr="00EF62F7" w:rsidRDefault="00A56512" w:rsidP="00CD5111">
                      <w:pPr>
                        <w:spacing w:after="0" w:line="240" w:lineRule="auto"/>
                        <w:rPr>
                          <w:b/>
                          <w:sz w:val="20"/>
                          <w:szCs w:val="20"/>
                        </w:rPr>
                      </w:pPr>
                      <w:proofErr w:type="spellStart"/>
                      <w:proofErr w:type="gramStart"/>
                      <w:r>
                        <w:rPr>
                          <w:rFonts w:cs="Helvetica"/>
                          <w:b/>
                          <w:color w:val="000000"/>
                          <w:sz w:val="20"/>
                          <w:szCs w:val="20"/>
                        </w:rPr>
                        <w:t>ls</w:t>
                      </w:r>
                      <w:proofErr w:type="spellEnd"/>
                      <w:proofErr w:type="gramEnd"/>
                      <w:r>
                        <w:rPr>
                          <w:rFonts w:cs="Helvetica"/>
                          <w:b/>
                          <w:color w:val="000000"/>
                          <w:sz w:val="20"/>
                          <w:szCs w:val="20"/>
                        </w:rPr>
                        <w:t xml:space="preserve"> -l </w:t>
                      </w:r>
                      <w:proofErr w:type="spellStart"/>
                      <w:r>
                        <w:rPr>
                          <w:rFonts w:cs="Helvetica"/>
                          <w:b/>
                          <w:color w:val="000000"/>
                          <w:sz w:val="20"/>
                          <w:szCs w:val="20"/>
                        </w:rPr>
                        <w:t>genstudy</w:t>
                      </w:r>
                      <w:proofErr w:type="spellEnd"/>
                      <w:r>
                        <w:rPr>
                          <w:rFonts w:cs="Helvetica"/>
                          <w:b/>
                          <w:color w:val="000000"/>
                          <w:sz w:val="20"/>
                          <w:szCs w:val="20"/>
                        </w:rPr>
                        <w:t>*</w:t>
                      </w:r>
                    </w:p>
                  </w:txbxContent>
                </v:textbox>
              </v:shape>
            </w:pict>
          </mc:Fallback>
        </mc:AlternateContent>
      </w:r>
      <w:r w:rsidR="00CD5111">
        <w:rPr>
          <w:i/>
        </w:rPr>
        <w:t xml:space="preserve">Type the following command to obtain a list of files within the </w:t>
      </w:r>
      <w:r w:rsidR="003A25D7">
        <w:rPr>
          <w:i/>
        </w:rPr>
        <w:t>/</w:t>
      </w:r>
      <w:proofErr w:type="spellStart"/>
      <w:r w:rsidR="003A25D7">
        <w:rPr>
          <w:i/>
        </w:rPr>
        <w:t>tmp</w:t>
      </w:r>
      <w:proofErr w:type="spellEnd"/>
      <w:r w:rsidR="003A25D7">
        <w:rPr>
          <w:i/>
        </w:rPr>
        <w:t>/course</w:t>
      </w:r>
      <w:r w:rsidR="00CD5111">
        <w:rPr>
          <w:i/>
        </w:rPr>
        <w:t xml:space="preserve"> folder that start with ‘</w:t>
      </w:r>
      <w:proofErr w:type="spellStart"/>
      <w:r w:rsidR="00CD5111">
        <w:rPr>
          <w:i/>
        </w:rPr>
        <w:t>genstudy</w:t>
      </w:r>
      <w:proofErr w:type="spellEnd"/>
      <w:r w:rsidR="00CD5111">
        <w:rPr>
          <w:i/>
        </w:rPr>
        <w:t>’:</w:t>
      </w:r>
    </w:p>
    <w:p w:rsidR="00CD5111" w:rsidRDefault="00CD5111" w:rsidP="00CD5111"/>
    <w:p w:rsidR="00CD5111" w:rsidRDefault="00CD5111"/>
    <w:p w:rsidR="00CD5111" w:rsidRDefault="00CD5111">
      <w:r>
        <w:lastRenderedPageBreak/>
        <w:t>You will see a file named ‘</w:t>
      </w:r>
      <w:proofErr w:type="spellStart"/>
      <w:r>
        <w:t>genstudy.ped</w:t>
      </w:r>
      <w:proofErr w:type="spellEnd"/>
      <w:r>
        <w:t>’ and ‘</w:t>
      </w:r>
      <w:proofErr w:type="spellStart"/>
      <w:r>
        <w:t>genstudy.map</w:t>
      </w:r>
      <w:proofErr w:type="spellEnd"/>
      <w:r>
        <w:t>’.</w:t>
      </w:r>
    </w:p>
    <w:p w:rsidR="009476E3" w:rsidRPr="00F863AE" w:rsidRDefault="007B129C" w:rsidP="009476E3">
      <w:pPr>
        <w:pStyle w:val="ListParagraph"/>
        <w:numPr>
          <w:ilvl w:val="0"/>
          <w:numId w:val="13"/>
        </w:numPr>
        <w:rPr>
          <w:i/>
        </w:rPr>
      </w:pPr>
      <w:r>
        <w:rPr>
          <w:rFonts w:eastAsia="Times New Roman" w:cs="Times New Roman"/>
          <w:noProof/>
          <w:lang w:eastAsia="zh-CN"/>
        </w:rPr>
        <mc:AlternateContent>
          <mc:Choice Requires="wps">
            <w:drawing>
              <wp:anchor distT="0" distB="0" distL="114300" distR="114300" simplePos="0" relativeHeight="251717632" behindDoc="0" locked="0" layoutInCell="1" allowOverlap="1">
                <wp:simplePos x="0" y="0"/>
                <wp:positionH relativeFrom="column">
                  <wp:posOffset>-10795</wp:posOffset>
                </wp:positionH>
                <wp:positionV relativeFrom="paragraph">
                  <wp:posOffset>505460</wp:posOffset>
                </wp:positionV>
                <wp:extent cx="5133975" cy="397510"/>
                <wp:effectExtent l="0" t="0" r="285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9751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spellStart"/>
                            <w:proofErr w:type="gramStart"/>
                            <w:r w:rsidRPr="00EB5E66">
                              <w:rPr>
                                <w:rFonts w:eastAsia="Times New Roman" w:cs="Consolas"/>
                                <w:b/>
                                <w:color w:val="000000"/>
                                <w:sz w:val="20"/>
                                <w:szCs w:val="20"/>
                                <w:lang w:eastAsia="en-GB"/>
                              </w:rPr>
                              <w:t>awk</w:t>
                            </w:r>
                            <w:proofErr w:type="spellEnd"/>
                            <w:proofErr w:type="gramEnd"/>
                            <w:r w:rsidRPr="00EB5E66">
                              <w:rPr>
                                <w:rFonts w:eastAsia="Times New Roman" w:cs="Consolas"/>
                                <w:b/>
                                <w:color w:val="000000"/>
                                <w:sz w:val="20"/>
                                <w:szCs w:val="20"/>
                                <w:lang w:eastAsia="en-GB"/>
                              </w:rPr>
                              <w:t xml:space="preserve"> </w:t>
                            </w:r>
                            <w:r w:rsidRPr="00EB5E66">
                              <w:rPr>
                                <w:rFonts w:eastAsia="Times New Roman" w:cs="Consolas"/>
                                <w:b/>
                                <w:color w:val="800000"/>
                                <w:sz w:val="20"/>
                                <w:szCs w:val="20"/>
                                <w:lang w:eastAsia="en-GB"/>
                              </w:rPr>
                              <w:t xml:space="preserve">'FNR == 1 { print $1,$2,$3,$4,$5,$6,$7,$8} </w:t>
                            </w:r>
                            <w:r w:rsidRPr="00EB5E66">
                              <w:rPr>
                                <w:rFonts w:eastAsia="Times New Roman" w:cs="Times New Roman"/>
                                <w:b/>
                                <w:color w:val="800000"/>
                                <w:sz w:val="20"/>
                                <w:szCs w:val="20"/>
                                <w:lang w:eastAsia="en-GB"/>
                              </w:rPr>
                              <w:t>'</w:t>
                            </w:r>
                            <w:r w:rsidRPr="00EB5E66">
                              <w:rPr>
                                <w:rFonts w:eastAsia="Times New Roman" w:cs="Times New Roman"/>
                                <w:b/>
                                <w:color w:val="000000"/>
                                <w:sz w:val="20"/>
                                <w:szCs w:val="20"/>
                                <w:lang w:eastAsia="en-GB"/>
                              </w:rPr>
                              <w:t xml:space="preserve"> </w:t>
                            </w:r>
                            <w:proofErr w:type="spellStart"/>
                            <w:r w:rsidRPr="00EB5E66">
                              <w:rPr>
                                <w:rFonts w:eastAsia="Times New Roman" w:cs="Times New Roman"/>
                                <w:b/>
                                <w:color w:val="000000"/>
                                <w:sz w:val="20"/>
                                <w:szCs w:val="20"/>
                                <w:lang w:eastAsia="en-GB"/>
                              </w:rPr>
                              <w:t>genstudy.ped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85pt;margin-top:39.8pt;width:404.25pt;height:31.3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" fillcolor="#dce6f2">
                <v:textbox style="mso-fit-shape-to-text:t">
                  <w:txbxContent>
                    <w:p w:rsidR="00A56512" w:rsidRPr="00EB5E66" w:rsidRDefault="00A56512" w:rsidP="00EB5E66">
                      <w:pPr>
                        <w:spacing w:after="0" w:line="240" w:lineRule="auto"/>
                        <w:rPr>
                          <w:rFonts w:eastAsia="Times New Roman" w:cs="Consolas"/>
                          <w:b/>
                          <w:color w:val="800000"/>
                          <w:sz w:val="20"/>
                          <w:szCs w:val="20"/>
                          <w:lang w:eastAsia="en-GB"/>
                        </w:rPr>
                      </w:pPr>
                      <w:proofErr w:type="spellStart"/>
                      <w:proofErr w:type="gramStart"/>
                      <w:r w:rsidRPr="00EB5E66">
                        <w:rPr>
                          <w:rFonts w:eastAsia="Times New Roman" w:cs="Consolas"/>
                          <w:b/>
                          <w:color w:val="000000"/>
                          <w:sz w:val="20"/>
                          <w:szCs w:val="20"/>
                          <w:lang w:eastAsia="en-GB"/>
                        </w:rPr>
                        <w:t>awk</w:t>
                      </w:r>
                      <w:proofErr w:type="spellEnd"/>
                      <w:proofErr w:type="gramEnd"/>
                      <w:r w:rsidRPr="00EB5E66">
                        <w:rPr>
                          <w:rFonts w:eastAsia="Times New Roman" w:cs="Consolas"/>
                          <w:b/>
                          <w:color w:val="000000"/>
                          <w:sz w:val="20"/>
                          <w:szCs w:val="20"/>
                          <w:lang w:eastAsia="en-GB"/>
                        </w:rPr>
                        <w:t xml:space="preserve"> </w:t>
                      </w:r>
                      <w:r w:rsidRPr="00EB5E66">
                        <w:rPr>
                          <w:rFonts w:eastAsia="Times New Roman" w:cs="Consolas"/>
                          <w:b/>
                          <w:color w:val="800000"/>
                          <w:sz w:val="20"/>
                          <w:szCs w:val="20"/>
                          <w:lang w:eastAsia="en-GB"/>
                        </w:rPr>
                        <w:t xml:space="preserve">'FNR == 1 { print $1,$2,$3,$4,$5,$6,$7,$8} </w:t>
                      </w:r>
                      <w:r w:rsidRPr="00EB5E66">
                        <w:rPr>
                          <w:rFonts w:eastAsia="Times New Roman" w:cs="Times New Roman"/>
                          <w:b/>
                          <w:color w:val="800000"/>
                          <w:sz w:val="20"/>
                          <w:szCs w:val="20"/>
                          <w:lang w:eastAsia="en-GB"/>
                        </w:rPr>
                        <w:t>'</w:t>
                      </w:r>
                      <w:r w:rsidRPr="00EB5E66">
                        <w:rPr>
                          <w:rFonts w:eastAsia="Times New Roman" w:cs="Times New Roman"/>
                          <w:b/>
                          <w:color w:val="000000"/>
                          <w:sz w:val="20"/>
                          <w:szCs w:val="20"/>
                          <w:lang w:eastAsia="en-GB"/>
                        </w:rPr>
                        <w:t xml:space="preserve"> </w:t>
                      </w:r>
                      <w:proofErr w:type="spellStart"/>
                      <w:r w:rsidRPr="00EB5E66">
                        <w:rPr>
                          <w:rFonts w:eastAsia="Times New Roman" w:cs="Times New Roman"/>
                          <w:b/>
                          <w:color w:val="000000"/>
                          <w:sz w:val="20"/>
                          <w:szCs w:val="20"/>
                          <w:lang w:eastAsia="en-GB"/>
                        </w:rPr>
                        <w:t>genstudy.ped</w:t>
                      </w:r>
                      <w:proofErr w:type="spellEnd"/>
                    </w:p>
                  </w:txbxContent>
                </v:textbox>
              </v:shape>
            </w:pict>
          </mc:Fallback>
        </mc:AlternateContent>
      </w:r>
      <w:r w:rsidR="009476E3" w:rsidRPr="00F863AE">
        <w:rPr>
          <w:i/>
        </w:rPr>
        <w:t>Type the followin</w:t>
      </w:r>
      <w:r w:rsidR="009476E3">
        <w:rPr>
          <w:i/>
        </w:rPr>
        <w:t>g command to view the first row</w:t>
      </w:r>
      <w:r w:rsidR="009476E3" w:rsidRPr="00F863AE">
        <w:rPr>
          <w:i/>
        </w:rPr>
        <w:t xml:space="preserve"> </w:t>
      </w:r>
      <w:r w:rsidR="009476E3">
        <w:rPr>
          <w:i/>
        </w:rPr>
        <w:t xml:space="preserve">and first seven columns </w:t>
      </w:r>
      <w:r w:rsidR="009476E3" w:rsidRPr="00F863AE">
        <w:rPr>
          <w:i/>
        </w:rPr>
        <w:t>of the ‘</w:t>
      </w:r>
      <w:proofErr w:type="spellStart"/>
      <w:r w:rsidR="009476E3">
        <w:rPr>
          <w:i/>
        </w:rPr>
        <w:t>genstudy.ped</w:t>
      </w:r>
      <w:proofErr w:type="spellEnd"/>
      <w:r w:rsidR="009476E3" w:rsidRPr="00F863AE">
        <w:rPr>
          <w:i/>
        </w:rPr>
        <w:t>’ file:</w:t>
      </w:r>
    </w:p>
    <w:p w:rsidR="009476E3" w:rsidRDefault="009476E3" w:rsidP="009476E3"/>
    <w:p w:rsidR="009476E3" w:rsidRDefault="009476E3" w:rsidP="009476E3"/>
    <w:p w:rsidR="009476E3" w:rsidRDefault="009476E3" w:rsidP="009476E3">
      <w:r>
        <w:t xml:space="preserve">You will see there are eight columns, corresponding to the first six mandatory columns </w:t>
      </w:r>
      <w:r w:rsidR="000E6942">
        <w:t xml:space="preserve">plus </w:t>
      </w:r>
      <w:r>
        <w:t>two columns representing the first SNP genotyped. Altogether there are several hundred thousand columns of course, to represent the large number of SNPs genotyped.</w:t>
      </w:r>
    </w:p>
    <w:p w:rsidR="00CD5111" w:rsidRPr="004E429C" w:rsidRDefault="00CD5111" w:rsidP="004E429C">
      <w:pPr>
        <w:pStyle w:val="ListParagraph"/>
        <w:numPr>
          <w:ilvl w:val="0"/>
          <w:numId w:val="13"/>
        </w:numPr>
        <w:rPr>
          <w:i/>
        </w:rPr>
      </w:pPr>
      <w:r w:rsidRPr="004E429C">
        <w:rPr>
          <w:i/>
        </w:rPr>
        <w:t>Type the following command to view the first two rows of the ‘</w:t>
      </w:r>
      <w:proofErr w:type="spellStart"/>
      <w:r w:rsidRPr="004E429C">
        <w:rPr>
          <w:i/>
        </w:rPr>
        <w:t>genstudy.map</w:t>
      </w:r>
      <w:proofErr w:type="spellEnd"/>
      <w:r w:rsidRPr="004E429C">
        <w:rPr>
          <w:i/>
        </w:rPr>
        <w:t>’ file:</w:t>
      </w:r>
    </w:p>
    <w:p w:rsidR="00CD5111" w:rsidRDefault="007B129C" w:rsidP="00CD5111">
      <w:r>
        <w:rPr>
          <w:rFonts w:eastAsia="Times New Roman" w:cs="Times New Roman"/>
          <w:noProof/>
          <w:lang w:eastAsia="zh-CN"/>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40005</wp:posOffset>
                </wp:positionV>
                <wp:extent cx="4781550" cy="255905"/>
                <wp:effectExtent l="0" t="0" r="1905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55905"/>
                        </a:xfrm>
                        <a:prstGeom prst="rect">
                          <a:avLst/>
                        </a:prstGeom>
                        <a:solidFill>
                          <a:srgbClr val="4F81BD">
                            <a:lumMod val="20000"/>
                            <a:lumOff val="80000"/>
                          </a:srgbClr>
                        </a:solidFill>
                        <a:ln w="9525">
                          <a:solidFill>
                            <a:srgbClr val="000000"/>
                          </a:solidFill>
                          <a:miter lim="800000"/>
                          <a:headEnd/>
                          <a:tailEnd/>
                        </a:ln>
                      </wps:spPr>
                      <wps:txbx>
                        <w:txbxContent>
                          <w:p w:rsidR="00A56512" w:rsidRPr="00EF62F7" w:rsidRDefault="00A56512" w:rsidP="00CD5111">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-n 2 </w:t>
                            </w:r>
                            <w:proofErr w:type="spellStart"/>
                            <w:r>
                              <w:rPr>
                                <w:rFonts w:cs="Helvetica"/>
                                <w:b/>
                                <w:color w:val="000000"/>
                                <w:sz w:val="20"/>
                                <w:szCs w:val="20"/>
                              </w:rPr>
                              <w:t>genstudy.map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 o:spid="_x0000_s1028" type="#_x0000_t202" style="position:absolute;margin-left:-.85pt;margin-top:3.15pt;width:376.5pt;height:20.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" fillcolor="#dce6f2">
                <v:textbox style="mso-fit-shape-to-text:t">
                  <w:txbxContent>
                    <w:p w:rsidR="00A56512" w:rsidRPr="00EF62F7" w:rsidRDefault="00A56512" w:rsidP="00CD5111">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-n 2 </w:t>
                      </w:r>
                      <w:proofErr w:type="spellStart"/>
                      <w:r>
                        <w:rPr>
                          <w:rFonts w:cs="Helvetica"/>
                          <w:b/>
                          <w:color w:val="000000"/>
                          <w:sz w:val="20"/>
                          <w:szCs w:val="20"/>
                        </w:rPr>
                        <w:t>genstudy.map</w:t>
                      </w:r>
                      <w:proofErr w:type="spellEnd"/>
                    </w:p>
                  </w:txbxContent>
                </v:textbox>
              </v:shape>
            </w:pict>
          </mc:Fallback>
        </mc:AlternateContent>
      </w:r>
    </w:p>
    <w:p w:rsidR="009476E3" w:rsidRDefault="009476E3" w:rsidP="009476E3">
      <w:r>
        <w:t>You will see that each row has entries in four columns, corresponding to those described above.</w:t>
      </w:r>
    </w:p>
    <w:p w:rsidR="00CA1F1E" w:rsidRDefault="00CA1F1E" w:rsidP="00850614">
      <w:pPr>
        <w:pStyle w:val="Default"/>
        <w:rPr>
          <w:rFonts w:asciiTheme="minorHAnsi" w:hAnsiTheme="minorHAnsi"/>
          <w:sz w:val="22"/>
          <w:szCs w:val="22"/>
        </w:rPr>
      </w:pPr>
    </w:p>
    <w:p w:rsidR="00850614" w:rsidRPr="00CA1F1E" w:rsidRDefault="00CA1F1E" w:rsidP="00CA1F1E">
      <w:pPr>
        <w:widowControl w:val="0"/>
        <w:suppressAutoHyphens/>
        <w:spacing w:after="0" w:line="240" w:lineRule="auto"/>
        <w:rPr>
          <w:rFonts w:eastAsia="WenQuanYi Micro Hei" w:cs="FreeSans"/>
          <w:b/>
          <w:lang w:eastAsia="zh-CN" w:bidi="hi-IN"/>
        </w:rPr>
      </w:pPr>
      <w:r w:rsidRPr="00CA1F1E">
        <w:rPr>
          <w:rFonts w:eastAsia="WenQuanYi Micro Hei" w:cs="FreeSans"/>
          <w:b/>
          <w:lang w:eastAsia="zh-CN" w:bidi="hi-IN"/>
        </w:rPr>
        <w:t>Checking the input datasets</w:t>
      </w:r>
    </w:p>
    <w:p w:rsidR="00CA1F1E" w:rsidRPr="00F863AE" w:rsidRDefault="00CA1F1E" w:rsidP="00850614">
      <w:pPr>
        <w:pStyle w:val="Default"/>
        <w:rPr>
          <w:rFonts w:asciiTheme="minorHAnsi" w:hAnsiTheme="minorHAnsi"/>
          <w:sz w:val="22"/>
          <w:szCs w:val="22"/>
        </w:rPr>
      </w:pPr>
    </w:p>
    <w:p w:rsidR="00A625F9" w:rsidRDefault="004E429C">
      <w:r>
        <w:t>Before starting a</w:t>
      </w:r>
      <w:r w:rsidR="00850614">
        <w:t xml:space="preserve"> genotyp</w:t>
      </w:r>
      <w:r w:rsidR="000E6942">
        <w:t>e QC or GWAS association analysi</w:t>
      </w:r>
      <w:r w:rsidR="00850614">
        <w:t>s, it is important to check that the input files are in good order, and contain the individuals and SNPs that we th</w:t>
      </w:r>
      <w:r w:rsidR="00AB6DC8">
        <w:t xml:space="preserve">ink they should. We can do this, focussing on the SNPs on </w:t>
      </w:r>
      <w:r w:rsidR="003A25D7">
        <w:t>chromosome</w:t>
      </w:r>
      <w:r w:rsidR="00AB6DC8">
        <w:t xml:space="preserve"> </w:t>
      </w:r>
      <w:proofErr w:type="gramStart"/>
      <w:r w:rsidR="003A25D7">
        <w:t>10,</w:t>
      </w:r>
      <w:proofErr w:type="gramEnd"/>
      <w:r w:rsidR="00AB6DC8">
        <w:t xml:space="preserve"> </w:t>
      </w:r>
      <w:r w:rsidR="00850614">
        <w:t>by typing the following PLINK command:</w:t>
      </w:r>
    </w:p>
    <w:p w:rsidR="00850614" w:rsidRDefault="007B129C">
      <w:r>
        <w:rPr>
          <w:rFonts w:eastAsia="Times New Roman" w:cs="Times New Roman"/>
          <w:noProof/>
          <w:lang w:eastAsia="zh-CN"/>
        </w:rPr>
        <mc:AlternateContent>
          <mc:Choice Requires="wps">
            <w:drawing>
              <wp:anchor distT="0" distB="0" distL="114300" distR="114300" simplePos="0" relativeHeight="251664384" behindDoc="0" locked="0" layoutInCell="1" allowOverlap="1">
                <wp:simplePos x="0" y="0"/>
                <wp:positionH relativeFrom="column">
                  <wp:posOffset>-1905</wp:posOffset>
                </wp:positionH>
                <wp:positionV relativeFrom="paragraph">
                  <wp:posOffset>58420</wp:posOffset>
                </wp:positionV>
                <wp:extent cx="5133975" cy="397510"/>
                <wp:effectExtent l="0" t="0" r="28575" b="222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9751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--file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chr</w:t>
                            </w:r>
                            <w:proofErr w:type="spellEnd"/>
                            <w:r w:rsidRPr="00EB5E66">
                              <w:rPr>
                                <w:rFonts w:eastAsia="Times New Roman" w:cs="Consolas"/>
                                <w:b/>
                                <w:color w:val="000000"/>
                                <w:sz w:val="20"/>
                                <w:szCs w:val="20"/>
                                <w:lang w:eastAsia="en-GB"/>
                              </w:rPr>
                              <w:t xml:space="preserve"> 10 --</w:t>
                            </w:r>
                            <w:proofErr w:type="spellStart"/>
                            <w:r w:rsidRPr="00EB5E66">
                              <w:rPr>
                                <w:rFonts w:eastAsia="Times New Roman" w:cs="Consolas"/>
                                <w:b/>
                                <w:color w:val="000000"/>
                                <w:sz w:val="20"/>
                                <w:szCs w:val="20"/>
                                <w:lang w:eastAsia="en-GB"/>
                              </w:rPr>
                              <w:t>noweb</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9" type="#_x0000_t202" style="position:absolute;margin-left:-.15pt;margin-top:4.6pt;width:404.25pt;height:31.3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" fillcolor="#dce6f2">
                <v:textbox style="mso-fit-shape-to-text:t">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--file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chr</w:t>
                      </w:r>
                      <w:proofErr w:type="spellEnd"/>
                      <w:r w:rsidRPr="00EB5E66">
                        <w:rPr>
                          <w:rFonts w:eastAsia="Times New Roman" w:cs="Consolas"/>
                          <w:b/>
                          <w:color w:val="000000"/>
                          <w:sz w:val="20"/>
                          <w:szCs w:val="20"/>
                          <w:lang w:eastAsia="en-GB"/>
                        </w:rPr>
                        <w:t xml:space="preserve"> 10 --</w:t>
                      </w:r>
                      <w:proofErr w:type="spellStart"/>
                      <w:r w:rsidRPr="00EB5E66">
                        <w:rPr>
                          <w:rFonts w:eastAsia="Times New Roman" w:cs="Consolas"/>
                          <w:b/>
                          <w:color w:val="000000"/>
                          <w:sz w:val="20"/>
                          <w:szCs w:val="20"/>
                          <w:lang w:eastAsia="en-GB"/>
                        </w:rPr>
                        <w:t>noweb</w:t>
                      </w:r>
                      <w:proofErr w:type="spellEnd"/>
                    </w:p>
                  </w:txbxContent>
                </v:textbox>
              </v:shape>
            </w:pict>
          </mc:Fallback>
        </mc:AlternateContent>
      </w:r>
    </w:p>
    <w:p w:rsidR="00850614" w:rsidRDefault="00850614"/>
    <w:p w:rsidR="00C64253" w:rsidRDefault="00C64253">
      <w:r>
        <w:t>Note: the ‘-</w:t>
      </w:r>
      <w:proofErr w:type="spellStart"/>
      <w:r>
        <w:t>noweb</w:t>
      </w:r>
      <w:proofErr w:type="spellEnd"/>
      <w:r>
        <w:t xml:space="preserve">’ option is included to make PLINK run faster – otherwise it connects to the web to check for updates before running the analysis. </w:t>
      </w:r>
    </w:p>
    <w:p w:rsidR="00A625F9" w:rsidRPr="004E429C" w:rsidRDefault="004E429C" w:rsidP="004E429C">
      <w:pPr>
        <w:pStyle w:val="ListParagraph"/>
        <w:numPr>
          <w:ilvl w:val="0"/>
          <w:numId w:val="13"/>
        </w:numPr>
        <w:rPr>
          <w:noProof/>
          <w:lang w:eastAsia="zh-CN"/>
        </w:rPr>
      </w:pPr>
      <w:r w:rsidRPr="004E429C">
        <w:rPr>
          <w:i/>
          <w:noProof/>
          <w:lang w:eastAsia="zh-CN"/>
        </w:rPr>
        <w:t>Run the above PLINK command and read through the output to see how PLINK validates the dataset. Do the number of samples and SNPs agree with what we expected ? Are there any error messages/warning messages ?</w:t>
      </w:r>
    </w:p>
    <w:p w:rsidR="008B6CFE" w:rsidRDefault="008B6CFE">
      <w:r w:rsidRPr="00A625F9">
        <w:t>Th</w:t>
      </w:r>
      <w:r w:rsidR="004E429C">
        <w:t>e</w:t>
      </w:r>
      <w:r w:rsidRPr="00A625F9">
        <w:t xml:space="preserve"> output is </w:t>
      </w:r>
      <w:r w:rsidR="004E429C">
        <w:t xml:space="preserve">also </w:t>
      </w:r>
      <w:r w:rsidRPr="00A625F9">
        <w:t xml:space="preserve">saved in a log file called </w:t>
      </w:r>
      <w:r w:rsidR="004E429C">
        <w:t>‘</w:t>
      </w:r>
      <w:r w:rsidRPr="00A625F9">
        <w:t>plink.log</w:t>
      </w:r>
      <w:r w:rsidR="004E429C">
        <w:t>’</w:t>
      </w:r>
      <w:r w:rsidRPr="00A625F9">
        <w:t>.</w:t>
      </w:r>
    </w:p>
    <w:p w:rsidR="004E429C" w:rsidRPr="004E429C" w:rsidRDefault="004E429C" w:rsidP="004E429C">
      <w:pPr>
        <w:pStyle w:val="ListParagraph"/>
        <w:numPr>
          <w:ilvl w:val="0"/>
          <w:numId w:val="13"/>
        </w:numPr>
        <w:rPr>
          <w:i/>
        </w:rPr>
      </w:pPr>
      <w:r w:rsidRPr="004E429C">
        <w:rPr>
          <w:i/>
        </w:rPr>
        <w:t>Type the command below to take a look at the log file:</w:t>
      </w:r>
    </w:p>
    <w:p w:rsidR="004E429C" w:rsidRDefault="007B129C" w:rsidP="004E429C">
      <w:r>
        <w:rPr>
          <w:rFonts w:eastAsia="Times New Roman" w:cs="Times New Roman"/>
          <w:noProof/>
          <w:lang w:eastAsia="zh-CN"/>
        </w:rPr>
        <mc:AlternateContent>
          <mc:Choice Requires="wps">
            <w:drawing>
              <wp:anchor distT="0" distB="0" distL="114300" distR="114300" simplePos="0" relativeHeight="251666432" behindDoc="0" locked="0" layoutInCell="1" allowOverlap="1">
                <wp:simplePos x="0" y="0"/>
                <wp:positionH relativeFrom="column">
                  <wp:posOffset>-1905</wp:posOffset>
                </wp:positionH>
                <wp:positionV relativeFrom="paragraph">
                  <wp:posOffset>82550</wp:posOffset>
                </wp:positionV>
                <wp:extent cx="5133975" cy="397510"/>
                <wp:effectExtent l="0" t="0" r="2857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9751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cat</w:t>
                            </w:r>
                            <w:proofErr w:type="gramEnd"/>
                            <w:r w:rsidRPr="00EB5E66">
                              <w:rPr>
                                <w:rFonts w:eastAsia="Times New Roman" w:cs="Consolas"/>
                                <w:b/>
                                <w:color w:val="000000"/>
                                <w:sz w:val="20"/>
                                <w:szCs w:val="20"/>
                                <w:lang w:eastAsia="en-GB"/>
                              </w:rPr>
                              <w:t xml:space="preserve"> plink.log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30" type="#_x0000_t202" style="position:absolute;margin-left:-.15pt;margin-top:6.5pt;width:404.25pt;height:31.3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" fillcolor="#dce6f2">
                <v:textbox style="mso-fit-shape-to-text:t">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cat</w:t>
                      </w:r>
                      <w:proofErr w:type="gramEnd"/>
                      <w:r w:rsidRPr="00EB5E66">
                        <w:rPr>
                          <w:rFonts w:eastAsia="Times New Roman" w:cs="Consolas"/>
                          <w:b/>
                          <w:color w:val="000000"/>
                          <w:sz w:val="20"/>
                          <w:szCs w:val="20"/>
                          <w:lang w:eastAsia="en-GB"/>
                        </w:rPr>
                        <w:t xml:space="preserve"> plink.log</w:t>
                      </w:r>
                    </w:p>
                  </w:txbxContent>
                </v:textbox>
              </v:shape>
            </w:pict>
          </mc:Fallback>
        </mc:AlternateContent>
      </w:r>
    </w:p>
    <w:p w:rsidR="00CA1F1E" w:rsidRDefault="00CA1F1E" w:rsidP="0004763C">
      <w:pPr>
        <w:spacing w:after="0" w:line="240" w:lineRule="auto"/>
        <w:rPr>
          <w:rFonts w:eastAsia="Times New Roman" w:cs="Helvetica"/>
          <w:color w:val="FFFFFF"/>
          <w:lang w:eastAsia="zh-CN"/>
        </w:rPr>
      </w:pPr>
    </w:p>
    <w:p w:rsidR="00CA1F1E" w:rsidRDefault="00CA1F1E" w:rsidP="0004763C">
      <w:pPr>
        <w:spacing w:after="0" w:line="240" w:lineRule="auto"/>
        <w:rPr>
          <w:rFonts w:eastAsia="Times New Roman" w:cs="Helvetica"/>
          <w:color w:val="FFFFFF"/>
          <w:lang w:eastAsia="zh-CN"/>
        </w:rPr>
      </w:pPr>
    </w:p>
    <w:p w:rsidR="0004763C" w:rsidRDefault="00CA1F1E" w:rsidP="0004763C">
      <w:pPr>
        <w:spacing w:after="0" w:line="240" w:lineRule="auto"/>
        <w:rPr>
          <w:rFonts w:eastAsia="Times New Roman" w:cs="Helvetica"/>
          <w:b/>
          <w:color w:val="000000"/>
          <w:lang w:eastAsia="zh-CN"/>
        </w:rPr>
      </w:pPr>
      <w:r w:rsidRPr="00CA1F1E">
        <w:rPr>
          <w:rFonts w:eastAsia="Times New Roman" w:cs="Helvetica"/>
          <w:b/>
          <w:color w:val="000000"/>
          <w:lang w:eastAsia="zh-CN"/>
        </w:rPr>
        <w:t>Binary PED files</w:t>
      </w:r>
    </w:p>
    <w:p w:rsidR="00CA1F1E" w:rsidRDefault="00CA1F1E" w:rsidP="0004763C">
      <w:pPr>
        <w:spacing w:after="0" w:line="240" w:lineRule="auto"/>
        <w:rPr>
          <w:rFonts w:eastAsia="Times New Roman" w:cs="Helvetica"/>
          <w:b/>
          <w:color w:val="000000"/>
          <w:lang w:eastAsia="zh-CN"/>
        </w:rPr>
      </w:pPr>
    </w:p>
    <w:p w:rsidR="007646D2" w:rsidRDefault="0004763C" w:rsidP="0004763C">
      <w:pPr>
        <w:spacing w:after="0" w:line="240" w:lineRule="auto"/>
        <w:rPr>
          <w:rFonts w:eastAsia="Times New Roman" w:cs="Helvetica"/>
          <w:color w:val="000000"/>
          <w:lang w:eastAsia="zh-CN"/>
        </w:rPr>
      </w:pPr>
      <w:r w:rsidRPr="004E429C">
        <w:rPr>
          <w:rFonts w:eastAsia="Times New Roman" w:cs="Helvetica"/>
          <w:color w:val="000000"/>
          <w:lang w:eastAsia="zh-CN"/>
        </w:rPr>
        <w:t xml:space="preserve">To save space and time, </w:t>
      </w:r>
      <w:r w:rsidR="007646D2">
        <w:rPr>
          <w:rFonts w:eastAsia="Times New Roman" w:cs="Helvetica"/>
          <w:color w:val="000000"/>
          <w:lang w:eastAsia="zh-CN"/>
        </w:rPr>
        <w:t>.map and .</w:t>
      </w:r>
      <w:proofErr w:type="spellStart"/>
      <w:r w:rsidR="007646D2">
        <w:rPr>
          <w:rFonts w:eastAsia="Times New Roman" w:cs="Helvetica"/>
          <w:color w:val="000000"/>
          <w:lang w:eastAsia="zh-CN"/>
        </w:rPr>
        <w:t>ped</w:t>
      </w:r>
      <w:proofErr w:type="spellEnd"/>
      <w:r w:rsidR="007646D2">
        <w:rPr>
          <w:rFonts w:eastAsia="Times New Roman" w:cs="Helvetica"/>
          <w:color w:val="000000"/>
          <w:lang w:eastAsia="zh-CN"/>
        </w:rPr>
        <w:t xml:space="preserve"> files can be converted to binary format. In doing this, we create three new files as follows: </w:t>
      </w:r>
    </w:p>
    <w:p w:rsidR="007646D2" w:rsidRDefault="007646D2" w:rsidP="0004763C">
      <w:pPr>
        <w:spacing w:after="0" w:line="240" w:lineRule="auto"/>
        <w:rPr>
          <w:rFonts w:eastAsia="Times New Roman" w:cs="Helvetica"/>
          <w:color w:val="000000"/>
          <w:lang w:eastAsia="zh-CN"/>
        </w:rPr>
      </w:pPr>
    </w:p>
    <w:tbl>
      <w:tblPr>
        <w:tblStyle w:val="TableGrid"/>
        <w:tblW w:w="0" w:type="auto"/>
        <w:tblLook w:val="04A0" w:firstRow="1" w:lastRow="0" w:firstColumn="1" w:lastColumn="0" w:noHBand="0" w:noVBand="1"/>
      </w:tblPr>
      <w:tblGrid>
        <w:gridCol w:w="4621"/>
        <w:gridCol w:w="4621"/>
      </w:tblGrid>
      <w:tr w:rsidR="007646D2" w:rsidTr="007646D2">
        <w:tc>
          <w:tcPr>
            <w:tcW w:w="4621" w:type="dxa"/>
          </w:tcPr>
          <w:p w:rsidR="007646D2" w:rsidRDefault="007646D2" w:rsidP="0004763C">
            <w:pPr>
              <w:rPr>
                <w:rFonts w:eastAsia="Times New Roman" w:cs="Helvetica"/>
                <w:color w:val="000000"/>
                <w:lang w:eastAsia="zh-CN"/>
              </w:rPr>
            </w:pPr>
            <w:r>
              <w:rPr>
                <w:rFonts w:eastAsia="Times New Roman" w:cs="Helvetica"/>
                <w:color w:val="000000"/>
                <w:lang w:eastAsia="zh-CN"/>
              </w:rPr>
              <w:t>‘.bed’ file</w:t>
            </w:r>
          </w:p>
        </w:tc>
        <w:tc>
          <w:tcPr>
            <w:tcW w:w="4621" w:type="dxa"/>
          </w:tcPr>
          <w:p w:rsidR="007646D2" w:rsidRDefault="007646D2" w:rsidP="0004763C">
            <w:pPr>
              <w:rPr>
                <w:rFonts w:eastAsia="Times New Roman" w:cs="Helvetica"/>
                <w:color w:val="000000"/>
                <w:lang w:eastAsia="zh-CN"/>
              </w:rPr>
            </w:pPr>
            <w:r>
              <w:rPr>
                <w:rFonts w:eastAsia="Times New Roman" w:cs="Helvetica"/>
                <w:color w:val="000000"/>
                <w:lang w:eastAsia="zh-CN"/>
              </w:rPr>
              <w:t>This includes all the genotype data from the previous ‘.</w:t>
            </w:r>
            <w:proofErr w:type="spellStart"/>
            <w:r>
              <w:rPr>
                <w:rFonts w:eastAsia="Times New Roman" w:cs="Helvetica"/>
                <w:color w:val="000000"/>
                <w:lang w:eastAsia="zh-CN"/>
              </w:rPr>
              <w:t>ped</w:t>
            </w:r>
            <w:proofErr w:type="spellEnd"/>
            <w:r>
              <w:rPr>
                <w:rFonts w:eastAsia="Times New Roman" w:cs="Helvetica"/>
                <w:color w:val="000000"/>
                <w:lang w:eastAsia="zh-CN"/>
              </w:rPr>
              <w:t>’ file, but in binary format.</w:t>
            </w:r>
          </w:p>
        </w:tc>
      </w:tr>
      <w:tr w:rsidR="007646D2" w:rsidTr="007646D2">
        <w:tc>
          <w:tcPr>
            <w:tcW w:w="4621" w:type="dxa"/>
          </w:tcPr>
          <w:p w:rsidR="007646D2" w:rsidRDefault="007646D2" w:rsidP="0004763C">
            <w:pPr>
              <w:rPr>
                <w:rFonts w:eastAsia="Times New Roman" w:cs="Helvetica"/>
                <w:color w:val="000000"/>
                <w:lang w:eastAsia="zh-CN"/>
              </w:rPr>
            </w:pPr>
            <w:r>
              <w:rPr>
                <w:rFonts w:eastAsia="Times New Roman" w:cs="Helvetica"/>
                <w:color w:val="000000"/>
                <w:lang w:eastAsia="zh-CN"/>
              </w:rPr>
              <w:lastRenderedPageBreak/>
              <w:t>‘.</w:t>
            </w:r>
            <w:proofErr w:type="spellStart"/>
            <w:r>
              <w:rPr>
                <w:rFonts w:eastAsia="Times New Roman" w:cs="Helvetica"/>
                <w:color w:val="000000"/>
                <w:lang w:eastAsia="zh-CN"/>
              </w:rPr>
              <w:t>fam</w:t>
            </w:r>
            <w:proofErr w:type="spellEnd"/>
            <w:r>
              <w:rPr>
                <w:rFonts w:eastAsia="Times New Roman" w:cs="Helvetica"/>
                <w:color w:val="000000"/>
                <w:lang w:eastAsia="zh-CN"/>
              </w:rPr>
              <w:t>’ file</w:t>
            </w:r>
          </w:p>
        </w:tc>
        <w:tc>
          <w:tcPr>
            <w:tcW w:w="4621" w:type="dxa"/>
          </w:tcPr>
          <w:p w:rsidR="007646D2" w:rsidRDefault="007646D2" w:rsidP="0004763C">
            <w:pPr>
              <w:rPr>
                <w:rFonts w:eastAsia="Times New Roman" w:cs="Helvetica"/>
                <w:color w:val="000000"/>
                <w:lang w:eastAsia="zh-CN"/>
              </w:rPr>
            </w:pPr>
            <w:r>
              <w:rPr>
                <w:rFonts w:eastAsia="Times New Roman" w:cs="Helvetica"/>
                <w:color w:val="000000"/>
                <w:lang w:eastAsia="zh-CN"/>
              </w:rPr>
              <w:t>This includes the first six columns from the previous ‘.</w:t>
            </w:r>
            <w:proofErr w:type="spellStart"/>
            <w:r>
              <w:rPr>
                <w:rFonts w:eastAsia="Times New Roman" w:cs="Helvetica"/>
                <w:color w:val="000000"/>
                <w:lang w:eastAsia="zh-CN"/>
              </w:rPr>
              <w:t>ped</w:t>
            </w:r>
            <w:proofErr w:type="spellEnd"/>
            <w:r>
              <w:rPr>
                <w:rFonts w:eastAsia="Times New Roman" w:cs="Helvetica"/>
                <w:color w:val="000000"/>
                <w:lang w:eastAsia="zh-CN"/>
              </w:rPr>
              <w:t>’ file.</w:t>
            </w:r>
          </w:p>
        </w:tc>
      </w:tr>
      <w:tr w:rsidR="007646D2" w:rsidTr="007646D2">
        <w:tc>
          <w:tcPr>
            <w:tcW w:w="4621" w:type="dxa"/>
          </w:tcPr>
          <w:p w:rsidR="007646D2" w:rsidRDefault="007646D2" w:rsidP="0004763C">
            <w:pPr>
              <w:rPr>
                <w:rFonts w:eastAsia="Times New Roman" w:cs="Helvetica"/>
                <w:color w:val="000000"/>
                <w:lang w:eastAsia="zh-CN"/>
              </w:rPr>
            </w:pPr>
            <w:r>
              <w:rPr>
                <w:rFonts w:eastAsia="Times New Roman" w:cs="Helvetica"/>
                <w:color w:val="000000"/>
                <w:lang w:eastAsia="zh-CN"/>
              </w:rPr>
              <w:t>‘.</w:t>
            </w:r>
            <w:proofErr w:type="spellStart"/>
            <w:r>
              <w:rPr>
                <w:rFonts w:eastAsia="Times New Roman" w:cs="Helvetica"/>
                <w:color w:val="000000"/>
                <w:lang w:eastAsia="zh-CN"/>
              </w:rPr>
              <w:t>bim</w:t>
            </w:r>
            <w:proofErr w:type="spellEnd"/>
            <w:r>
              <w:rPr>
                <w:rFonts w:eastAsia="Times New Roman" w:cs="Helvetica"/>
                <w:color w:val="000000"/>
                <w:lang w:eastAsia="zh-CN"/>
              </w:rPr>
              <w:t>’ file</w:t>
            </w:r>
          </w:p>
        </w:tc>
        <w:tc>
          <w:tcPr>
            <w:tcW w:w="4621" w:type="dxa"/>
          </w:tcPr>
          <w:p w:rsidR="007646D2" w:rsidRDefault="007646D2" w:rsidP="0004763C">
            <w:pPr>
              <w:rPr>
                <w:rFonts w:eastAsia="Times New Roman" w:cs="Helvetica"/>
                <w:color w:val="000000"/>
                <w:lang w:eastAsia="zh-CN"/>
              </w:rPr>
            </w:pPr>
            <w:r>
              <w:rPr>
                <w:rFonts w:eastAsia="Times New Roman" w:cs="Helvetica"/>
                <w:color w:val="000000"/>
                <w:lang w:eastAsia="zh-CN"/>
              </w:rPr>
              <w:t>This is the same as the previous ‘.</w:t>
            </w:r>
            <w:r w:rsidR="00AB6DC8">
              <w:rPr>
                <w:rFonts w:eastAsia="Times New Roman" w:cs="Helvetica"/>
                <w:color w:val="000000"/>
                <w:lang w:eastAsia="zh-CN"/>
              </w:rPr>
              <w:t>map’ file, but also includes an</w:t>
            </w:r>
            <w:r>
              <w:rPr>
                <w:rFonts w:eastAsia="Times New Roman" w:cs="Helvetica"/>
                <w:color w:val="000000"/>
                <w:lang w:eastAsia="zh-CN"/>
              </w:rPr>
              <w:t xml:space="preserve"> additional two columns with the </w:t>
            </w:r>
            <w:proofErr w:type="gramStart"/>
            <w:r>
              <w:rPr>
                <w:rFonts w:eastAsia="Times New Roman" w:cs="Helvetica"/>
                <w:color w:val="000000"/>
                <w:lang w:eastAsia="zh-CN"/>
              </w:rPr>
              <w:t>alleles</w:t>
            </w:r>
            <w:proofErr w:type="gramEnd"/>
            <w:r>
              <w:rPr>
                <w:rFonts w:eastAsia="Times New Roman" w:cs="Helvetica"/>
                <w:color w:val="000000"/>
                <w:lang w:eastAsia="zh-CN"/>
              </w:rPr>
              <w:t xml:space="preserve"> names (which are otherwise lost when converting the genotype data from .</w:t>
            </w:r>
            <w:proofErr w:type="spellStart"/>
            <w:r>
              <w:rPr>
                <w:rFonts w:eastAsia="Times New Roman" w:cs="Helvetica"/>
                <w:color w:val="000000"/>
                <w:lang w:eastAsia="zh-CN"/>
              </w:rPr>
              <w:t>ped</w:t>
            </w:r>
            <w:proofErr w:type="spellEnd"/>
            <w:r>
              <w:rPr>
                <w:rFonts w:eastAsia="Times New Roman" w:cs="Helvetica"/>
                <w:color w:val="000000"/>
                <w:lang w:eastAsia="zh-CN"/>
              </w:rPr>
              <w:t xml:space="preserve"> file to .bed file.</w:t>
            </w:r>
            <w:r w:rsidR="00AB6DC8">
              <w:rPr>
                <w:rFonts w:eastAsia="Times New Roman" w:cs="Helvetica"/>
                <w:color w:val="000000"/>
                <w:lang w:eastAsia="zh-CN"/>
              </w:rPr>
              <w:t>)</w:t>
            </w:r>
          </w:p>
        </w:tc>
      </w:tr>
    </w:tbl>
    <w:p w:rsidR="007646D2" w:rsidRDefault="007646D2" w:rsidP="0004763C">
      <w:pPr>
        <w:spacing w:after="0" w:line="240" w:lineRule="auto"/>
        <w:rPr>
          <w:rFonts w:eastAsia="Times New Roman" w:cs="Helvetica"/>
          <w:color w:val="000000"/>
          <w:lang w:eastAsia="zh-CN"/>
        </w:rPr>
      </w:pPr>
    </w:p>
    <w:p w:rsidR="0004763C" w:rsidRDefault="007646D2" w:rsidP="007646D2">
      <w:pPr>
        <w:pStyle w:val="ListParagraph"/>
        <w:numPr>
          <w:ilvl w:val="0"/>
          <w:numId w:val="13"/>
        </w:numPr>
        <w:spacing w:after="0" w:line="240" w:lineRule="auto"/>
        <w:rPr>
          <w:rFonts w:eastAsia="Times New Roman" w:cs="Times New Roman"/>
          <w:i/>
          <w:lang w:eastAsia="zh-CN"/>
        </w:rPr>
      </w:pPr>
      <w:r w:rsidRPr="007646D2">
        <w:rPr>
          <w:rFonts w:eastAsia="Times New Roman" w:cs="Times New Roman"/>
          <w:i/>
          <w:lang w:eastAsia="zh-CN"/>
        </w:rPr>
        <w:t>Create a set of binary format files for the ‘</w:t>
      </w:r>
      <w:proofErr w:type="spellStart"/>
      <w:r w:rsidRPr="007646D2">
        <w:rPr>
          <w:rFonts w:eastAsia="Times New Roman" w:cs="Times New Roman"/>
          <w:i/>
          <w:lang w:eastAsia="zh-CN"/>
        </w:rPr>
        <w:t>genstudy</w:t>
      </w:r>
      <w:proofErr w:type="spellEnd"/>
      <w:r w:rsidRPr="007646D2">
        <w:rPr>
          <w:rFonts w:eastAsia="Times New Roman" w:cs="Times New Roman"/>
          <w:i/>
          <w:lang w:eastAsia="zh-CN"/>
        </w:rPr>
        <w:t>’ dataset, using the command below:</w:t>
      </w:r>
    </w:p>
    <w:p w:rsidR="007646D2" w:rsidRDefault="007B129C" w:rsidP="007646D2">
      <w:pPr>
        <w:spacing w:after="0" w:line="240" w:lineRule="auto"/>
        <w:rPr>
          <w:rFonts w:eastAsia="Times New Roman" w:cs="Times New Roman"/>
          <w:i/>
          <w:lang w:eastAsia="zh-CN"/>
        </w:rPr>
      </w:pPr>
      <w:r>
        <w:rPr>
          <w:rFonts w:eastAsia="Times New Roman" w:cs="Times New Roman"/>
          <w:noProof/>
          <w:lang w:eastAsia="zh-CN"/>
        </w:rPr>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106680</wp:posOffset>
                </wp:positionV>
                <wp:extent cx="5133975" cy="28575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85750"/>
                        </a:xfrm>
                        <a:prstGeom prst="rect">
                          <a:avLst/>
                        </a:prstGeom>
                        <a:solidFill>
                          <a:srgbClr val="4F81BD">
                            <a:lumMod val="20000"/>
                            <a:lumOff val="80000"/>
                          </a:srgbClr>
                        </a:solidFill>
                        <a:ln w="9525">
                          <a:solidFill>
                            <a:srgbClr val="000000"/>
                          </a:solidFill>
                          <a:miter lim="800000"/>
                          <a:headEnd/>
                          <a:tailEnd/>
                        </a:ln>
                      </wps:spPr>
                      <wps:txbx>
                        <w:txbxContent>
                          <w:p w:rsidR="00A56512" w:rsidRPr="007646D2" w:rsidRDefault="00A56512" w:rsidP="00EB5E66">
                            <w:pPr>
                              <w:spacing w:after="0" w:line="240" w:lineRule="auto"/>
                              <w:rPr>
                                <w:rFonts w:eastAsia="Times New Roman" w:cs="Consolas"/>
                                <w:b/>
                                <w:color w:val="800000"/>
                                <w:sz w:val="20"/>
                                <w:szCs w:val="20"/>
                                <w:shd w:val="clear" w:color="auto" w:fill="EEEEEE"/>
                                <w:lang w:eastAsia="en-GB"/>
                              </w:rPr>
                            </w:pPr>
                            <w:proofErr w:type="gramStart"/>
                            <w:r w:rsidRPr="007646D2">
                              <w:rPr>
                                <w:rFonts w:eastAsia="Times New Roman" w:cs="Times New Roman"/>
                                <w:b/>
                                <w:color w:val="000000"/>
                                <w:sz w:val="20"/>
                                <w:szCs w:val="20"/>
                                <w:lang w:eastAsia="zh-CN"/>
                              </w:rPr>
                              <w:t>plink</w:t>
                            </w:r>
                            <w:proofErr w:type="gramEnd"/>
                            <w:r w:rsidRPr="007646D2">
                              <w:rPr>
                                <w:rFonts w:eastAsia="Times New Roman" w:cs="Times New Roman"/>
                                <w:b/>
                                <w:color w:val="000000"/>
                                <w:sz w:val="20"/>
                                <w:szCs w:val="20"/>
                                <w:lang w:eastAsia="zh-CN"/>
                              </w:rPr>
                              <w:t xml:space="preserve"> --file </w:t>
                            </w:r>
                            <w:proofErr w:type="spellStart"/>
                            <w:r w:rsidRPr="007646D2">
                              <w:rPr>
                                <w:rFonts w:eastAsia="Times New Roman" w:cs="Times New Roman"/>
                                <w:b/>
                                <w:color w:val="000000"/>
                                <w:sz w:val="20"/>
                                <w:szCs w:val="20"/>
                                <w:lang w:eastAsia="zh-CN"/>
                              </w:rPr>
                              <w:t>genstudy</w:t>
                            </w:r>
                            <w:proofErr w:type="spellEnd"/>
                            <w:r w:rsidRPr="007646D2">
                              <w:rPr>
                                <w:rFonts w:eastAsia="Times New Roman" w:cs="Times New Roman"/>
                                <w:b/>
                                <w:color w:val="000000"/>
                                <w:sz w:val="20"/>
                                <w:szCs w:val="20"/>
                                <w:lang w:eastAsia="zh-CN"/>
                              </w:rPr>
                              <w:t xml:space="preserve"> --ma</w:t>
                            </w:r>
                            <w:r>
                              <w:rPr>
                                <w:rFonts w:eastAsia="Times New Roman" w:cs="Times New Roman"/>
                                <w:b/>
                                <w:color w:val="000000"/>
                                <w:sz w:val="20"/>
                                <w:szCs w:val="20"/>
                                <w:lang w:eastAsia="zh-CN"/>
                              </w:rPr>
                              <w:t>ke-bed --</w:t>
                            </w:r>
                            <w:r w:rsidRPr="007646D2">
                              <w:rPr>
                                <w:rFonts w:eastAsia="Times New Roman" w:cs="Times New Roman"/>
                                <w:b/>
                                <w:color w:val="000000"/>
                                <w:sz w:val="20"/>
                                <w:szCs w:val="20"/>
                                <w:lang w:eastAsia="zh-CN"/>
                              </w:rPr>
                              <w:t xml:space="preserve">out </w:t>
                            </w:r>
                            <w:proofErr w:type="spellStart"/>
                            <w:r w:rsidRPr="007646D2">
                              <w:rPr>
                                <w:rFonts w:eastAsia="Times New Roman" w:cs="Times New Roman"/>
                                <w:b/>
                                <w:color w:val="000000"/>
                                <w:sz w:val="20"/>
                                <w:szCs w:val="20"/>
                                <w:lang w:eastAsia="zh-CN"/>
                              </w:rPr>
                              <w:t>genstudy</w:t>
                            </w:r>
                            <w:proofErr w:type="spellEnd"/>
                            <w:r>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noweb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75pt;margin-top:8.4pt;width:404.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" fillcolor="#dce6f2">
                <v:textbox>
                  <w:txbxContent>
                    <w:p w:rsidR="00A56512" w:rsidRPr="007646D2" w:rsidRDefault="00A56512" w:rsidP="00EB5E66">
                      <w:pPr>
                        <w:spacing w:after="0" w:line="240" w:lineRule="auto"/>
                        <w:rPr>
                          <w:rFonts w:eastAsia="Times New Roman" w:cs="Consolas"/>
                          <w:b/>
                          <w:color w:val="800000"/>
                          <w:sz w:val="20"/>
                          <w:szCs w:val="20"/>
                          <w:shd w:val="clear" w:color="auto" w:fill="EEEEEE"/>
                          <w:lang w:eastAsia="en-GB"/>
                        </w:rPr>
                      </w:pPr>
                      <w:proofErr w:type="gramStart"/>
                      <w:r w:rsidRPr="007646D2">
                        <w:rPr>
                          <w:rFonts w:eastAsia="Times New Roman" w:cs="Times New Roman"/>
                          <w:b/>
                          <w:color w:val="000000"/>
                          <w:sz w:val="20"/>
                          <w:szCs w:val="20"/>
                          <w:lang w:eastAsia="zh-CN"/>
                        </w:rPr>
                        <w:t>plink</w:t>
                      </w:r>
                      <w:proofErr w:type="gramEnd"/>
                      <w:r w:rsidRPr="007646D2">
                        <w:rPr>
                          <w:rFonts w:eastAsia="Times New Roman" w:cs="Times New Roman"/>
                          <w:b/>
                          <w:color w:val="000000"/>
                          <w:sz w:val="20"/>
                          <w:szCs w:val="20"/>
                          <w:lang w:eastAsia="zh-CN"/>
                        </w:rPr>
                        <w:t xml:space="preserve"> --file </w:t>
                      </w:r>
                      <w:proofErr w:type="spellStart"/>
                      <w:r w:rsidRPr="007646D2">
                        <w:rPr>
                          <w:rFonts w:eastAsia="Times New Roman" w:cs="Times New Roman"/>
                          <w:b/>
                          <w:color w:val="000000"/>
                          <w:sz w:val="20"/>
                          <w:szCs w:val="20"/>
                          <w:lang w:eastAsia="zh-CN"/>
                        </w:rPr>
                        <w:t>genstudy</w:t>
                      </w:r>
                      <w:proofErr w:type="spellEnd"/>
                      <w:r w:rsidRPr="007646D2">
                        <w:rPr>
                          <w:rFonts w:eastAsia="Times New Roman" w:cs="Times New Roman"/>
                          <w:b/>
                          <w:color w:val="000000"/>
                          <w:sz w:val="20"/>
                          <w:szCs w:val="20"/>
                          <w:lang w:eastAsia="zh-CN"/>
                        </w:rPr>
                        <w:t xml:space="preserve"> --ma</w:t>
                      </w:r>
                      <w:r>
                        <w:rPr>
                          <w:rFonts w:eastAsia="Times New Roman" w:cs="Times New Roman"/>
                          <w:b/>
                          <w:color w:val="000000"/>
                          <w:sz w:val="20"/>
                          <w:szCs w:val="20"/>
                          <w:lang w:eastAsia="zh-CN"/>
                        </w:rPr>
                        <w:t>ke-bed --</w:t>
                      </w:r>
                      <w:r w:rsidRPr="007646D2">
                        <w:rPr>
                          <w:rFonts w:eastAsia="Times New Roman" w:cs="Times New Roman"/>
                          <w:b/>
                          <w:color w:val="000000"/>
                          <w:sz w:val="20"/>
                          <w:szCs w:val="20"/>
                          <w:lang w:eastAsia="zh-CN"/>
                        </w:rPr>
                        <w:t xml:space="preserve">out </w:t>
                      </w:r>
                      <w:proofErr w:type="spellStart"/>
                      <w:r w:rsidRPr="007646D2">
                        <w:rPr>
                          <w:rFonts w:eastAsia="Times New Roman" w:cs="Times New Roman"/>
                          <w:b/>
                          <w:color w:val="000000"/>
                          <w:sz w:val="20"/>
                          <w:szCs w:val="20"/>
                          <w:lang w:eastAsia="zh-CN"/>
                        </w:rPr>
                        <w:t>genstudy</w:t>
                      </w:r>
                      <w:proofErr w:type="spellEnd"/>
                      <w:r>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noweb</w:t>
                      </w:r>
                      <w:proofErr w:type="spellEnd"/>
                    </w:p>
                  </w:txbxContent>
                </v:textbox>
              </v:shape>
            </w:pict>
          </mc:Fallback>
        </mc:AlternateContent>
      </w:r>
    </w:p>
    <w:p w:rsidR="007646D2" w:rsidRPr="007646D2" w:rsidRDefault="007646D2" w:rsidP="007646D2">
      <w:pPr>
        <w:spacing w:after="0" w:line="240" w:lineRule="auto"/>
        <w:rPr>
          <w:rFonts w:eastAsia="Times New Roman" w:cs="Times New Roman"/>
          <w:i/>
          <w:lang w:eastAsia="zh-CN"/>
        </w:rPr>
      </w:pPr>
    </w:p>
    <w:p w:rsidR="007646D2" w:rsidRDefault="007646D2" w:rsidP="007646D2">
      <w:pPr>
        <w:spacing w:after="0" w:line="240" w:lineRule="auto"/>
        <w:rPr>
          <w:rFonts w:eastAsia="Times New Roman" w:cs="Helvetica"/>
          <w:color w:val="000000"/>
          <w:lang w:eastAsia="zh-CN"/>
        </w:rPr>
      </w:pPr>
    </w:p>
    <w:p w:rsidR="0004763C" w:rsidRPr="004E429C" w:rsidRDefault="003A25D7" w:rsidP="007646D2">
      <w:pPr>
        <w:spacing w:after="0" w:line="240" w:lineRule="auto"/>
        <w:rPr>
          <w:rFonts w:eastAsia="Times New Roman" w:cs="Courier New"/>
          <w:color w:val="000000"/>
          <w:lang w:eastAsia="zh-CN"/>
        </w:rPr>
      </w:pPr>
      <w:r>
        <w:rPr>
          <w:rFonts w:eastAsia="Times New Roman" w:cs="Helvetica"/>
          <w:color w:val="000000"/>
          <w:lang w:eastAsia="zh-CN"/>
        </w:rPr>
        <w:t>Using the ‘--</w:t>
      </w:r>
      <w:r w:rsidR="007646D2">
        <w:rPr>
          <w:rFonts w:eastAsia="Times New Roman" w:cs="Helvetica"/>
          <w:color w:val="000000"/>
          <w:lang w:eastAsia="zh-CN"/>
        </w:rPr>
        <w:t>out’</w:t>
      </w:r>
      <w:r w:rsidR="00E67BDE">
        <w:rPr>
          <w:rFonts w:eastAsia="Times New Roman" w:cs="Helvetica"/>
          <w:color w:val="000000"/>
          <w:lang w:eastAsia="zh-CN"/>
        </w:rPr>
        <w:t xml:space="preserve"> option in the command above</w:t>
      </w:r>
      <w:r w:rsidR="007646D2">
        <w:rPr>
          <w:rFonts w:eastAsia="Times New Roman" w:cs="Helvetica"/>
          <w:color w:val="000000"/>
          <w:lang w:eastAsia="zh-CN"/>
        </w:rPr>
        <w:t xml:space="preserve"> ensures that the binary files are all called ‘</w:t>
      </w:r>
      <w:proofErr w:type="spellStart"/>
      <w:r w:rsidR="007646D2">
        <w:rPr>
          <w:rFonts w:eastAsia="Times New Roman" w:cs="Helvetica"/>
          <w:color w:val="000000"/>
          <w:lang w:eastAsia="zh-CN"/>
        </w:rPr>
        <w:t>genstudy</w:t>
      </w:r>
      <w:proofErr w:type="spellEnd"/>
      <w:r w:rsidR="007646D2">
        <w:rPr>
          <w:rFonts w:eastAsia="Times New Roman" w:cs="Helvetica"/>
          <w:color w:val="000000"/>
          <w:lang w:eastAsia="zh-CN"/>
        </w:rPr>
        <w:t>’</w:t>
      </w:r>
      <w:r>
        <w:rPr>
          <w:rFonts w:eastAsia="Times New Roman" w:cs="Helvetica"/>
          <w:color w:val="000000"/>
          <w:lang w:eastAsia="zh-CN"/>
        </w:rPr>
        <w:t>, i.e</w:t>
      </w:r>
      <w:r w:rsidR="007646D2">
        <w:rPr>
          <w:rFonts w:eastAsia="Times New Roman" w:cs="Helvetica"/>
          <w:color w:val="000000"/>
          <w:lang w:eastAsia="zh-CN"/>
        </w:rPr>
        <w:t>.</w:t>
      </w:r>
      <w:r w:rsidR="0004763C" w:rsidRPr="004E429C">
        <w:rPr>
          <w:rFonts w:eastAsia="Times New Roman" w:cs="Courier New"/>
          <w:color w:val="000000"/>
          <w:lang w:eastAsia="zh-CN"/>
        </w:rPr>
        <w:t xml:space="preserve"> </w:t>
      </w:r>
      <w:proofErr w:type="spellStart"/>
      <w:r w:rsidR="0004763C" w:rsidRPr="004E429C">
        <w:rPr>
          <w:rFonts w:eastAsia="Times New Roman" w:cs="Courier New"/>
          <w:color w:val="000000"/>
          <w:lang w:eastAsia="zh-CN"/>
        </w:rPr>
        <w:t>genstudy.bed</w:t>
      </w:r>
      <w:proofErr w:type="spellEnd"/>
      <w:r>
        <w:rPr>
          <w:rFonts w:eastAsia="Times New Roman" w:cs="Courier New"/>
          <w:color w:val="000000"/>
          <w:lang w:eastAsia="zh-CN"/>
        </w:rPr>
        <w:t>,</w:t>
      </w:r>
      <w:r w:rsidRPr="004E429C">
        <w:rPr>
          <w:rFonts w:eastAsia="Times New Roman" w:cs="Courier New"/>
          <w:color w:val="000000"/>
          <w:lang w:eastAsia="zh-CN"/>
        </w:rPr>
        <w:t xml:space="preserve"> </w:t>
      </w:r>
      <w:proofErr w:type="spellStart"/>
      <w:r w:rsidRPr="004E429C">
        <w:rPr>
          <w:rFonts w:eastAsia="Times New Roman" w:cs="Courier New"/>
          <w:color w:val="000000"/>
          <w:lang w:eastAsia="zh-CN"/>
        </w:rPr>
        <w:t>genstudy.fam</w:t>
      </w:r>
      <w:proofErr w:type="spellEnd"/>
      <w:r w:rsidR="007646D2">
        <w:rPr>
          <w:rFonts w:eastAsia="Times New Roman" w:cs="Courier New"/>
          <w:color w:val="000000"/>
          <w:lang w:eastAsia="zh-CN"/>
        </w:rPr>
        <w:t xml:space="preserve"> and </w:t>
      </w:r>
      <w:proofErr w:type="spellStart"/>
      <w:r w:rsidR="0004763C" w:rsidRPr="004E429C">
        <w:rPr>
          <w:rFonts w:eastAsia="Times New Roman" w:cs="Courier New"/>
          <w:color w:val="000000"/>
          <w:lang w:eastAsia="zh-CN"/>
        </w:rPr>
        <w:t>genstudy.bim</w:t>
      </w:r>
      <w:proofErr w:type="spellEnd"/>
      <w:r w:rsidR="007646D2">
        <w:rPr>
          <w:rFonts w:eastAsia="Times New Roman" w:cs="Courier New"/>
          <w:color w:val="000000"/>
          <w:lang w:eastAsia="zh-CN"/>
        </w:rPr>
        <w:t>.</w:t>
      </w:r>
    </w:p>
    <w:p w:rsidR="0004763C" w:rsidRPr="004E429C" w:rsidRDefault="0004763C" w:rsidP="00047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p w:rsidR="00E67BDE" w:rsidRDefault="00E67BDE" w:rsidP="00E67BDE">
      <w:pPr>
        <w:spacing w:after="0" w:line="240" w:lineRule="auto"/>
        <w:rPr>
          <w:rFonts w:eastAsia="Times New Roman" w:cs="Times New Roman"/>
          <w:lang w:eastAsia="zh-CN"/>
        </w:rPr>
      </w:pPr>
      <w:r>
        <w:rPr>
          <w:rFonts w:eastAsia="Times New Roman" w:cs="Helvetica"/>
          <w:color w:val="000000"/>
          <w:lang w:eastAsia="zh-CN"/>
        </w:rPr>
        <w:t>If we wish to use the binary format files instead of the .</w:t>
      </w:r>
      <w:proofErr w:type="spellStart"/>
      <w:r>
        <w:rPr>
          <w:rFonts w:eastAsia="Times New Roman" w:cs="Helvetica"/>
          <w:color w:val="000000"/>
          <w:lang w:eastAsia="zh-CN"/>
        </w:rPr>
        <w:t>ped</w:t>
      </w:r>
      <w:proofErr w:type="spellEnd"/>
      <w:r>
        <w:rPr>
          <w:rFonts w:eastAsia="Times New Roman" w:cs="Helvetica"/>
          <w:color w:val="000000"/>
          <w:lang w:eastAsia="zh-CN"/>
        </w:rPr>
        <w:t xml:space="preserve"> and .map files,</w:t>
      </w:r>
      <w:r w:rsidR="003A25D7">
        <w:rPr>
          <w:rFonts w:eastAsia="Times New Roman" w:cs="Helvetica"/>
          <w:color w:val="000000"/>
          <w:lang w:eastAsia="zh-CN"/>
        </w:rPr>
        <w:t xml:space="preserve"> we just substitute the option --</w:t>
      </w:r>
      <w:r>
        <w:rPr>
          <w:rFonts w:eastAsia="Times New Roman" w:cs="Helvetica"/>
          <w:color w:val="000000"/>
          <w:lang w:eastAsia="zh-CN"/>
        </w:rPr>
        <w:t xml:space="preserve">file with </w:t>
      </w:r>
      <w:r w:rsidR="003A25D7">
        <w:rPr>
          <w:rFonts w:eastAsia="Times New Roman" w:cs="Helvetica"/>
          <w:color w:val="000000"/>
          <w:lang w:eastAsia="zh-CN"/>
        </w:rPr>
        <w:t>--</w:t>
      </w:r>
      <w:proofErr w:type="spellStart"/>
      <w:r>
        <w:rPr>
          <w:rFonts w:eastAsia="Times New Roman" w:cs="Helvetica"/>
          <w:color w:val="000000"/>
          <w:lang w:eastAsia="zh-CN"/>
        </w:rPr>
        <w:t>bfile</w:t>
      </w:r>
      <w:proofErr w:type="spellEnd"/>
      <w:r>
        <w:rPr>
          <w:rFonts w:eastAsia="Times New Roman" w:cs="Helvetica"/>
          <w:color w:val="000000"/>
          <w:lang w:eastAsia="zh-CN"/>
        </w:rPr>
        <w:t xml:space="preserve"> in our PLINK command line. For example, the command:</w:t>
      </w:r>
    </w:p>
    <w:p w:rsidR="00E67BDE" w:rsidRDefault="007B129C" w:rsidP="00E67BDE">
      <w:pPr>
        <w:spacing w:after="0" w:line="240" w:lineRule="auto"/>
        <w:rPr>
          <w:rFonts w:eastAsia="Times New Roman" w:cs="Times New Roman"/>
          <w:lang w:eastAsia="zh-CN"/>
        </w:rPr>
      </w:pPr>
      <w:r>
        <w:rPr>
          <w:rFonts w:eastAsia="Times New Roman" w:cs="Times New Roman"/>
          <w:noProof/>
          <w:lang w:eastAsia="zh-CN"/>
        </w:rPr>
        <mc:AlternateContent>
          <mc:Choice Requires="wps">
            <w:drawing>
              <wp:anchor distT="0" distB="0" distL="114300" distR="114300" simplePos="0" relativeHeight="251672576" behindDoc="0" locked="0" layoutInCell="1" allowOverlap="1">
                <wp:simplePos x="0" y="0"/>
                <wp:positionH relativeFrom="column">
                  <wp:posOffset>-9525</wp:posOffset>
                </wp:positionH>
                <wp:positionV relativeFrom="paragraph">
                  <wp:posOffset>47625</wp:posOffset>
                </wp:positionV>
                <wp:extent cx="5133975" cy="24765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--file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chr</w:t>
                            </w:r>
                            <w:proofErr w:type="spellEnd"/>
                            <w:r w:rsidRPr="00EB5E66">
                              <w:rPr>
                                <w:rFonts w:eastAsia="Times New Roman" w:cs="Consolas"/>
                                <w:b/>
                                <w:color w:val="000000"/>
                                <w:sz w:val="20"/>
                                <w:szCs w:val="20"/>
                                <w:lang w:eastAsia="en-GB"/>
                              </w:rPr>
                              <w:t xml:space="preserve"> 10 --</w:t>
                            </w:r>
                            <w:proofErr w:type="spellStart"/>
                            <w:r w:rsidRPr="00EB5E66">
                              <w:rPr>
                                <w:rFonts w:eastAsia="Times New Roman" w:cs="Consolas"/>
                                <w:b/>
                                <w:color w:val="000000"/>
                                <w:sz w:val="20"/>
                                <w:szCs w:val="20"/>
                                <w:lang w:eastAsia="en-GB"/>
                              </w:rPr>
                              <w:t>noweb</w:t>
                            </w:r>
                            <w:proofErr w:type="spellEnd"/>
                          </w:p>
                          <w:p w:rsidR="00A56512" w:rsidRPr="004E429C" w:rsidRDefault="00A56512" w:rsidP="00E67B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75pt;margin-top:3.75pt;width:404.2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--file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chr</w:t>
                      </w:r>
                      <w:proofErr w:type="spellEnd"/>
                      <w:r w:rsidRPr="00EB5E66">
                        <w:rPr>
                          <w:rFonts w:eastAsia="Times New Roman" w:cs="Consolas"/>
                          <w:b/>
                          <w:color w:val="000000"/>
                          <w:sz w:val="20"/>
                          <w:szCs w:val="20"/>
                          <w:lang w:eastAsia="en-GB"/>
                        </w:rPr>
                        <w:t xml:space="preserve"> 10 --</w:t>
                      </w:r>
                      <w:proofErr w:type="spellStart"/>
                      <w:r w:rsidRPr="00EB5E66">
                        <w:rPr>
                          <w:rFonts w:eastAsia="Times New Roman" w:cs="Consolas"/>
                          <w:b/>
                          <w:color w:val="000000"/>
                          <w:sz w:val="20"/>
                          <w:szCs w:val="20"/>
                          <w:lang w:eastAsia="en-GB"/>
                        </w:rPr>
                        <w:t>noweb</w:t>
                      </w:r>
                      <w:proofErr w:type="spellEnd"/>
                    </w:p>
                    <w:p w:rsidR="00A56512" w:rsidRPr="004E429C" w:rsidRDefault="00A56512" w:rsidP="00E67B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E67BDE" w:rsidRDefault="00E67BDE" w:rsidP="00E67BDE">
      <w:pPr>
        <w:spacing w:after="0" w:line="240" w:lineRule="auto"/>
        <w:rPr>
          <w:rFonts w:eastAsia="Times New Roman" w:cs="Times New Roman"/>
          <w:lang w:eastAsia="zh-CN"/>
        </w:rPr>
      </w:pPr>
    </w:p>
    <w:p w:rsidR="0004763C" w:rsidRDefault="0004763C" w:rsidP="00E67BDE">
      <w:pPr>
        <w:spacing w:after="0" w:line="240" w:lineRule="auto"/>
        <w:rPr>
          <w:rFonts w:eastAsia="Times New Roman" w:cs="Times New Roman"/>
          <w:color w:val="000000"/>
          <w:lang w:eastAsia="zh-CN"/>
        </w:rPr>
      </w:pPr>
    </w:p>
    <w:p w:rsidR="00F36730" w:rsidRDefault="00F36730" w:rsidP="00E67BDE">
      <w:pPr>
        <w:spacing w:after="0" w:line="240" w:lineRule="auto"/>
        <w:rPr>
          <w:rFonts w:eastAsia="Times New Roman" w:cs="Times New Roman"/>
          <w:color w:val="000000"/>
          <w:lang w:eastAsia="zh-CN"/>
        </w:rPr>
      </w:pPr>
      <w:proofErr w:type="gramStart"/>
      <w:r>
        <w:rPr>
          <w:rFonts w:eastAsia="Times New Roman" w:cs="Times New Roman"/>
          <w:color w:val="000000"/>
          <w:lang w:eastAsia="zh-CN"/>
        </w:rPr>
        <w:t>we</w:t>
      </w:r>
      <w:proofErr w:type="gramEnd"/>
      <w:r>
        <w:rPr>
          <w:rFonts w:eastAsia="Times New Roman" w:cs="Times New Roman"/>
          <w:color w:val="000000"/>
          <w:lang w:eastAsia="zh-CN"/>
        </w:rPr>
        <w:t xml:space="preserve"> previously used to check the files would become:</w:t>
      </w:r>
    </w:p>
    <w:p w:rsidR="00F36730" w:rsidRDefault="007B129C" w:rsidP="00E67BDE">
      <w:pPr>
        <w:spacing w:after="0" w:line="240" w:lineRule="auto"/>
        <w:rPr>
          <w:rFonts w:eastAsia="Times New Roman" w:cs="Times New Roman"/>
          <w:color w:val="000000"/>
          <w:lang w:eastAsia="zh-CN"/>
        </w:rPr>
      </w:pPr>
      <w:r>
        <w:rPr>
          <w:rFonts w:eastAsia="Times New Roman" w:cs="Times New Roman"/>
          <w:noProof/>
          <w:lang w:eastAsia="zh-CN"/>
        </w:rPr>
        <mc:AlternateContent>
          <mc:Choice Requires="wps">
            <w:drawing>
              <wp:anchor distT="0" distB="0" distL="114300" distR="114300" simplePos="0" relativeHeight="251674624" behindDoc="0" locked="0" layoutInCell="1" allowOverlap="1">
                <wp:simplePos x="0" y="0"/>
                <wp:positionH relativeFrom="column">
                  <wp:posOffset>-9525</wp:posOffset>
                </wp:positionH>
                <wp:positionV relativeFrom="paragraph">
                  <wp:posOffset>127000</wp:posOffset>
                </wp:positionV>
                <wp:extent cx="5133975" cy="247650"/>
                <wp:effectExtent l="0" t="0" r="2857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chr</w:t>
                            </w:r>
                            <w:proofErr w:type="spellEnd"/>
                            <w:r w:rsidRPr="00EB5E66">
                              <w:rPr>
                                <w:rFonts w:eastAsia="Times New Roman" w:cs="Consolas"/>
                                <w:b/>
                                <w:color w:val="000000"/>
                                <w:sz w:val="20"/>
                                <w:szCs w:val="20"/>
                                <w:lang w:eastAsia="en-GB"/>
                              </w:rPr>
                              <w:t xml:space="preserve"> 10 --</w:t>
                            </w:r>
                            <w:proofErr w:type="spellStart"/>
                            <w:r w:rsidRPr="00EB5E66">
                              <w:rPr>
                                <w:rFonts w:eastAsia="Times New Roman" w:cs="Consolas"/>
                                <w:b/>
                                <w:color w:val="000000"/>
                                <w:sz w:val="20"/>
                                <w:szCs w:val="20"/>
                                <w:lang w:eastAsia="en-GB"/>
                              </w:rPr>
                              <w:t>noweb</w:t>
                            </w:r>
                            <w:proofErr w:type="spellEnd"/>
                          </w:p>
                          <w:p w:rsidR="00A56512" w:rsidRPr="004E429C" w:rsidRDefault="00A56512" w:rsidP="00F367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75pt;margin-top:10pt;width:404.2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chr</w:t>
                      </w:r>
                      <w:proofErr w:type="spellEnd"/>
                      <w:r w:rsidRPr="00EB5E66">
                        <w:rPr>
                          <w:rFonts w:eastAsia="Times New Roman" w:cs="Consolas"/>
                          <w:b/>
                          <w:color w:val="000000"/>
                          <w:sz w:val="20"/>
                          <w:szCs w:val="20"/>
                          <w:lang w:eastAsia="en-GB"/>
                        </w:rPr>
                        <w:t xml:space="preserve"> 10 --</w:t>
                      </w:r>
                      <w:proofErr w:type="spellStart"/>
                      <w:r w:rsidRPr="00EB5E66">
                        <w:rPr>
                          <w:rFonts w:eastAsia="Times New Roman" w:cs="Consolas"/>
                          <w:b/>
                          <w:color w:val="000000"/>
                          <w:sz w:val="20"/>
                          <w:szCs w:val="20"/>
                          <w:lang w:eastAsia="en-GB"/>
                        </w:rPr>
                        <w:t>noweb</w:t>
                      </w:r>
                      <w:proofErr w:type="spellEnd"/>
                    </w:p>
                    <w:p w:rsidR="00A56512" w:rsidRPr="004E429C" w:rsidRDefault="00A56512" w:rsidP="00F367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F36730" w:rsidRPr="004E429C" w:rsidRDefault="00F36730" w:rsidP="00E67BDE">
      <w:pPr>
        <w:spacing w:after="0" w:line="240" w:lineRule="auto"/>
        <w:rPr>
          <w:rFonts w:eastAsia="Times New Roman" w:cs="Times New Roman"/>
          <w:color w:val="000000"/>
          <w:lang w:eastAsia="zh-CN"/>
        </w:rPr>
      </w:pPr>
    </w:p>
    <w:p w:rsidR="0004763C" w:rsidRPr="004E429C" w:rsidRDefault="0004763C" w:rsidP="00047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p w:rsidR="00CA1F1E" w:rsidRDefault="00CA1F1E">
      <w:pPr>
        <w:rPr>
          <w:rFonts w:eastAsia="Times New Roman" w:cs="Helvetica"/>
          <w:color w:val="FFFFFF"/>
          <w:lang w:eastAsia="zh-CN"/>
        </w:rPr>
      </w:pPr>
    </w:p>
    <w:p w:rsidR="00E61B2D" w:rsidRPr="00CA1F1E" w:rsidRDefault="00CA1F1E">
      <w:pPr>
        <w:rPr>
          <w:b/>
        </w:rPr>
      </w:pPr>
      <w:r w:rsidRPr="00CA1F1E">
        <w:rPr>
          <w:b/>
        </w:rPr>
        <w:t>Sample QC:</w:t>
      </w:r>
      <w:r w:rsidR="00E61B2D" w:rsidRPr="00CA1F1E">
        <w:rPr>
          <w:b/>
        </w:rPr>
        <w:t xml:space="preserve"> </w:t>
      </w:r>
    </w:p>
    <w:p w:rsidR="008B6CFE" w:rsidRPr="00CD5111" w:rsidRDefault="00E61B2D">
      <w:r>
        <w:t>We will now start undertaking genotype QC on the ‘</w:t>
      </w:r>
      <w:proofErr w:type="spellStart"/>
      <w:r>
        <w:t>genstudy</w:t>
      </w:r>
      <w:proofErr w:type="spellEnd"/>
      <w:r>
        <w:t>’ dataset– starting first of all with sample QC, one step at a time.</w:t>
      </w:r>
    </w:p>
    <w:p w:rsidR="0011692C" w:rsidRDefault="0011692C" w:rsidP="0011692C">
      <w:pPr>
        <w:pStyle w:val="ListParagraph"/>
        <w:numPr>
          <w:ilvl w:val="0"/>
          <w:numId w:val="8"/>
        </w:numPr>
        <w:rPr>
          <w:b/>
        </w:rPr>
      </w:pPr>
      <w:r w:rsidRPr="00E61B2D">
        <w:rPr>
          <w:b/>
        </w:rPr>
        <w:t>Checks for missing data</w:t>
      </w:r>
    </w:p>
    <w:p w:rsidR="00E61B2D" w:rsidRDefault="00E61B2D" w:rsidP="00E61B2D">
      <w:r w:rsidRPr="00E61B2D">
        <w:t>In PLINK</w:t>
      </w:r>
      <w:r>
        <w:t xml:space="preserve"> it is possible to obtain a summary of the amount of missing genotype data per sample and per SNP by using the option ‘- -missing’ in the PLINK command line. This option creates two output files:</w:t>
      </w:r>
    </w:p>
    <w:p w:rsidR="00E61B2D" w:rsidRDefault="00E61B2D" w:rsidP="00E61B2D">
      <w:pPr>
        <w:pStyle w:val="ListParagraph"/>
        <w:numPr>
          <w:ilvl w:val="0"/>
          <w:numId w:val="14"/>
        </w:numPr>
      </w:pPr>
      <w:r>
        <w:t>a ‘.</w:t>
      </w:r>
      <w:proofErr w:type="spellStart"/>
      <w:r>
        <w:t>imiss</w:t>
      </w:r>
      <w:proofErr w:type="spellEnd"/>
      <w:r>
        <w:t>’ file which summarises the proportion of missing genotype data per individual</w:t>
      </w:r>
    </w:p>
    <w:p w:rsidR="00E61B2D" w:rsidRDefault="00E61B2D" w:rsidP="00E61B2D">
      <w:pPr>
        <w:pStyle w:val="ListParagraph"/>
        <w:numPr>
          <w:ilvl w:val="0"/>
          <w:numId w:val="14"/>
        </w:numPr>
      </w:pPr>
      <w:r>
        <w:t>a ‘.</w:t>
      </w:r>
      <w:proofErr w:type="spellStart"/>
      <w:r>
        <w:t>lmiss</w:t>
      </w:r>
      <w:proofErr w:type="spellEnd"/>
      <w:r>
        <w:t>’ file which summarises the proportion of missing genotype data per SNP</w:t>
      </w:r>
    </w:p>
    <w:p w:rsidR="00513169" w:rsidRPr="00CA1F1E" w:rsidRDefault="007B129C" w:rsidP="00CA1F1E">
      <w:pPr>
        <w:rPr>
          <w:rFonts w:eastAsiaTheme="minorEastAsia"/>
        </w:rPr>
      </w:pPr>
      <w:r>
        <w:rPr>
          <w:rFonts w:eastAsia="Times New Roman" w:cs="Times New Roman"/>
          <w:noProof/>
          <w:lang w:eastAsia="zh-CN"/>
        </w:rPr>
        <mc:AlternateContent>
          <mc:Choice Requires="wps">
            <w:drawing>
              <wp:anchor distT="0" distB="0" distL="114300" distR="114300" simplePos="0" relativeHeight="251676672" behindDoc="0" locked="0" layoutInCell="1" allowOverlap="1">
                <wp:simplePos x="0" y="0"/>
                <wp:positionH relativeFrom="column">
                  <wp:posOffset>76200</wp:posOffset>
                </wp:positionH>
                <wp:positionV relativeFrom="paragraph">
                  <wp:posOffset>371475</wp:posOffset>
                </wp:positionV>
                <wp:extent cx="5133975" cy="247650"/>
                <wp:effectExtent l="0" t="0" r="28575"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--missing --out </w:t>
                            </w:r>
                            <w:proofErr w:type="spellStart"/>
                            <w:r w:rsidRPr="00EB5E66">
                              <w:rPr>
                                <w:rFonts w:eastAsia="Times New Roman" w:cs="Consolas"/>
                                <w:b/>
                                <w:color w:val="000000"/>
                                <w:sz w:val="20"/>
                                <w:szCs w:val="20"/>
                                <w:lang w:eastAsia="en-GB"/>
                              </w:rPr>
                              <w:t>genstudy.CRstats</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6pt;margin-top:29.25pt;width:404.2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--missing --out </w:t>
                      </w:r>
                      <w:proofErr w:type="spellStart"/>
                      <w:r w:rsidRPr="00EB5E66">
                        <w:rPr>
                          <w:rFonts w:eastAsia="Times New Roman" w:cs="Consolas"/>
                          <w:b/>
                          <w:color w:val="000000"/>
                          <w:sz w:val="20"/>
                          <w:szCs w:val="20"/>
                          <w:lang w:eastAsia="en-GB"/>
                        </w:rPr>
                        <w:t>genstudy.CRstats</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v:textbox>
              </v:shape>
            </w:pict>
          </mc:Fallback>
        </mc:AlternateContent>
      </w:r>
      <w:r w:rsidR="00E61B2D">
        <w:t>For example, to obtain this information for the ‘</w:t>
      </w:r>
      <w:proofErr w:type="spellStart"/>
      <w:r w:rsidR="00E61B2D">
        <w:t>genstudy</w:t>
      </w:r>
      <w:proofErr w:type="spellEnd"/>
      <w:r w:rsidR="00E61B2D">
        <w:t>’ dataset we would use the following command:</w:t>
      </w:r>
    </w:p>
    <w:p w:rsidR="00CA1F1E" w:rsidRDefault="00CA1F1E" w:rsidP="00513169">
      <w:pPr>
        <w:spacing w:after="0" w:line="240" w:lineRule="auto"/>
        <w:rPr>
          <w:rFonts w:eastAsia="Times New Roman" w:cs="Helvetica"/>
          <w:color w:val="000000"/>
          <w:lang w:eastAsia="zh-CN"/>
        </w:rPr>
      </w:pPr>
    </w:p>
    <w:p w:rsidR="00E61B2D" w:rsidRPr="004E429C" w:rsidRDefault="00E61B2D" w:rsidP="00513169">
      <w:pPr>
        <w:spacing w:after="0" w:line="240" w:lineRule="auto"/>
        <w:rPr>
          <w:rFonts w:eastAsia="Times New Roman" w:cs="Helvetica"/>
          <w:color w:val="000000"/>
          <w:lang w:eastAsia="zh-CN"/>
        </w:rPr>
      </w:pPr>
      <w:proofErr w:type="gramStart"/>
      <w:r>
        <w:rPr>
          <w:rFonts w:eastAsia="Times New Roman" w:cs="Helvetica"/>
          <w:color w:val="000000"/>
          <w:lang w:eastAsia="zh-CN"/>
        </w:rPr>
        <w:t xml:space="preserve">Adding </w:t>
      </w:r>
      <w:r w:rsidR="003A25D7">
        <w:rPr>
          <w:rFonts w:eastAsia="Times New Roman" w:cs="Helvetica"/>
          <w:color w:val="000000"/>
          <w:lang w:eastAsia="zh-CN"/>
        </w:rPr>
        <w:t>the ‘-</w:t>
      </w:r>
      <w:r>
        <w:rPr>
          <w:rFonts w:eastAsia="Times New Roman" w:cs="Helvetica"/>
          <w:color w:val="000000"/>
          <w:lang w:eastAsia="zh-CN"/>
        </w:rPr>
        <w:t xml:space="preserve">-out </w:t>
      </w:r>
      <w:proofErr w:type="spellStart"/>
      <w:r>
        <w:rPr>
          <w:rFonts w:eastAsia="Times New Roman" w:cs="Helvetica"/>
          <w:color w:val="000000"/>
          <w:lang w:eastAsia="zh-CN"/>
        </w:rPr>
        <w:t>genstudy.CRstats</w:t>
      </w:r>
      <w:proofErr w:type="spellEnd"/>
      <w:r>
        <w:rPr>
          <w:rFonts w:eastAsia="Times New Roman" w:cs="Helvetica"/>
          <w:color w:val="000000"/>
          <w:lang w:eastAsia="zh-CN"/>
        </w:rPr>
        <w:t>’ option ensures that the two output files are called ‘</w:t>
      </w:r>
      <w:proofErr w:type="spellStart"/>
      <w:r>
        <w:rPr>
          <w:rFonts w:eastAsia="Times New Roman" w:cs="Helvetica"/>
          <w:color w:val="000000"/>
          <w:lang w:eastAsia="zh-CN"/>
        </w:rPr>
        <w:t>genstudy.CRstats.imiss</w:t>
      </w:r>
      <w:proofErr w:type="spellEnd"/>
      <w:r>
        <w:rPr>
          <w:rFonts w:eastAsia="Times New Roman" w:cs="Helvetica"/>
          <w:color w:val="000000"/>
          <w:lang w:eastAsia="zh-CN"/>
        </w:rPr>
        <w:t>’ and ‘</w:t>
      </w:r>
      <w:proofErr w:type="spellStart"/>
      <w:r>
        <w:rPr>
          <w:rFonts w:eastAsia="Times New Roman" w:cs="Helvetica"/>
          <w:color w:val="000000"/>
          <w:lang w:eastAsia="zh-CN"/>
        </w:rPr>
        <w:t>genstudy.CRstats.lmiss</w:t>
      </w:r>
      <w:proofErr w:type="spellEnd"/>
      <w:r>
        <w:rPr>
          <w:rFonts w:eastAsia="Times New Roman" w:cs="Helvetica"/>
          <w:color w:val="000000"/>
          <w:lang w:eastAsia="zh-CN"/>
        </w:rPr>
        <w:t>’ respectively.</w:t>
      </w:r>
      <w:proofErr w:type="gramEnd"/>
    </w:p>
    <w:p w:rsidR="00CA1F1E" w:rsidRDefault="00CA1F1E" w:rsidP="00513169">
      <w:pPr>
        <w:spacing w:after="0" w:line="240" w:lineRule="auto"/>
        <w:rPr>
          <w:rFonts w:eastAsia="Times New Roman" w:cs="Helvetica"/>
          <w:color w:val="000000"/>
          <w:lang w:eastAsia="zh-CN"/>
        </w:rPr>
      </w:pPr>
    </w:p>
    <w:p w:rsidR="00E61B2D" w:rsidRDefault="00E61B2D" w:rsidP="00513169">
      <w:pPr>
        <w:spacing w:after="0" w:line="240" w:lineRule="auto"/>
        <w:rPr>
          <w:rFonts w:eastAsia="Times New Roman" w:cs="Helvetica"/>
          <w:color w:val="000000"/>
          <w:lang w:eastAsia="zh-CN"/>
        </w:rPr>
      </w:pPr>
      <w:r>
        <w:rPr>
          <w:rFonts w:eastAsia="Times New Roman" w:cs="Helvetica"/>
          <w:color w:val="000000"/>
          <w:lang w:eastAsia="zh-CN"/>
        </w:rPr>
        <w:t>The ‘.</w:t>
      </w:r>
      <w:proofErr w:type="spellStart"/>
      <w:r>
        <w:rPr>
          <w:rFonts w:eastAsia="Times New Roman" w:cs="Helvetica"/>
          <w:color w:val="000000"/>
          <w:lang w:eastAsia="zh-CN"/>
        </w:rPr>
        <w:t>imiss</w:t>
      </w:r>
      <w:proofErr w:type="spellEnd"/>
      <w:r>
        <w:rPr>
          <w:rFonts w:eastAsia="Times New Roman" w:cs="Helvetica"/>
          <w:color w:val="000000"/>
          <w:lang w:eastAsia="zh-CN"/>
        </w:rPr>
        <w:t xml:space="preserve">’ output file includes one row per </w:t>
      </w:r>
      <w:r w:rsidR="00CA1F1E">
        <w:rPr>
          <w:rFonts w:eastAsia="Times New Roman" w:cs="Helvetica"/>
          <w:color w:val="000000"/>
          <w:lang w:eastAsia="zh-CN"/>
        </w:rPr>
        <w:t>individual</w:t>
      </w:r>
      <w:r>
        <w:rPr>
          <w:rFonts w:eastAsia="Times New Roman" w:cs="Helvetica"/>
          <w:color w:val="000000"/>
          <w:lang w:eastAsia="zh-CN"/>
        </w:rPr>
        <w:t xml:space="preserve"> and six columns as follows:</w:t>
      </w:r>
    </w:p>
    <w:p w:rsidR="00E61B2D" w:rsidRDefault="00E61B2D" w:rsidP="00513169">
      <w:pPr>
        <w:spacing w:after="0" w:line="240" w:lineRule="auto"/>
        <w:rPr>
          <w:rFonts w:eastAsia="Times New Roman" w:cs="Helvetica"/>
          <w:color w:val="000000"/>
          <w:lang w:eastAsia="zh-CN"/>
        </w:rPr>
      </w:pPr>
    </w:p>
    <w:tbl>
      <w:tblPr>
        <w:tblStyle w:val="TableGrid"/>
        <w:tblW w:w="0" w:type="auto"/>
        <w:tblLook w:val="04A0" w:firstRow="1" w:lastRow="0" w:firstColumn="1" w:lastColumn="0" w:noHBand="0" w:noVBand="1"/>
      </w:tblPr>
      <w:tblGrid>
        <w:gridCol w:w="4621"/>
        <w:gridCol w:w="4621"/>
      </w:tblGrid>
      <w:tr w:rsidR="00E61B2D" w:rsidTr="00E61B2D">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FID</w:t>
            </w:r>
          </w:p>
        </w:tc>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Family ID as per .</w:t>
            </w:r>
            <w:proofErr w:type="spellStart"/>
            <w:r>
              <w:rPr>
                <w:rFonts w:eastAsia="Times New Roman" w:cs="Helvetica"/>
                <w:color w:val="000000"/>
                <w:lang w:eastAsia="zh-CN"/>
              </w:rPr>
              <w:t>ped</w:t>
            </w:r>
            <w:proofErr w:type="spellEnd"/>
            <w:r>
              <w:rPr>
                <w:rFonts w:eastAsia="Times New Roman" w:cs="Helvetica"/>
                <w:color w:val="000000"/>
                <w:lang w:eastAsia="zh-CN"/>
              </w:rPr>
              <w:t>/.</w:t>
            </w:r>
            <w:proofErr w:type="spellStart"/>
            <w:r>
              <w:rPr>
                <w:rFonts w:eastAsia="Times New Roman" w:cs="Helvetica"/>
                <w:color w:val="000000"/>
                <w:lang w:eastAsia="zh-CN"/>
              </w:rPr>
              <w:t>fam</w:t>
            </w:r>
            <w:proofErr w:type="spellEnd"/>
            <w:r>
              <w:rPr>
                <w:rFonts w:eastAsia="Times New Roman" w:cs="Helvetica"/>
                <w:color w:val="000000"/>
                <w:lang w:eastAsia="zh-CN"/>
              </w:rPr>
              <w:t xml:space="preserve"> file.</w:t>
            </w:r>
          </w:p>
        </w:tc>
      </w:tr>
      <w:tr w:rsidR="00E61B2D" w:rsidTr="00E61B2D">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IID</w:t>
            </w:r>
          </w:p>
        </w:tc>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Individual ID as per .</w:t>
            </w:r>
            <w:proofErr w:type="spellStart"/>
            <w:r>
              <w:rPr>
                <w:rFonts w:eastAsia="Times New Roman" w:cs="Helvetica"/>
                <w:color w:val="000000"/>
                <w:lang w:eastAsia="zh-CN"/>
              </w:rPr>
              <w:t>ped</w:t>
            </w:r>
            <w:proofErr w:type="spellEnd"/>
            <w:r>
              <w:rPr>
                <w:rFonts w:eastAsia="Times New Roman" w:cs="Helvetica"/>
                <w:color w:val="000000"/>
                <w:lang w:eastAsia="zh-CN"/>
              </w:rPr>
              <w:t>/.</w:t>
            </w:r>
            <w:proofErr w:type="spellStart"/>
            <w:r>
              <w:rPr>
                <w:rFonts w:eastAsia="Times New Roman" w:cs="Helvetica"/>
                <w:color w:val="000000"/>
                <w:lang w:eastAsia="zh-CN"/>
              </w:rPr>
              <w:t>fam</w:t>
            </w:r>
            <w:proofErr w:type="spellEnd"/>
            <w:r>
              <w:rPr>
                <w:rFonts w:eastAsia="Times New Roman" w:cs="Helvetica"/>
                <w:color w:val="000000"/>
                <w:lang w:eastAsia="zh-CN"/>
              </w:rPr>
              <w:t xml:space="preserve"> file.</w:t>
            </w:r>
          </w:p>
        </w:tc>
      </w:tr>
      <w:tr w:rsidR="00E61B2D" w:rsidTr="00E61B2D">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lastRenderedPageBreak/>
              <w:t>MISS_PHENO</w:t>
            </w:r>
          </w:p>
        </w:tc>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Denotes whether the individual has missing phenotype data or not (Y=yes; N=no).</w:t>
            </w:r>
          </w:p>
        </w:tc>
      </w:tr>
      <w:tr w:rsidR="00E61B2D" w:rsidTr="00E61B2D">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N_MISS</w:t>
            </w:r>
          </w:p>
        </w:tc>
        <w:tc>
          <w:tcPr>
            <w:tcW w:w="4621" w:type="dxa"/>
          </w:tcPr>
          <w:p w:rsidR="00E61B2D" w:rsidRDefault="00E61B2D" w:rsidP="00513169">
            <w:pPr>
              <w:rPr>
                <w:rFonts w:eastAsia="Times New Roman" w:cs="Helvetica"/>
                <w:color w:val="000000"/>
                <w:lang w:eastAsia="zh-CN"/>
              </w:rPr>
            </w:pPr>
            <w:r>
              <w:rPr>
                <w:rFonts w:eastAsia="Times New Roman" w:cs="Helvetica"/>
                <w:color w:val="000000"/>
                <w:lang w:eastAsia="zh-CN"/>
              </w:rPr>
              <w:t>Number of SNPs where genotype is missing for the individual.</w:t>
            </w:r>
          </w:p>
        </w:tc>
      </w:tr>
      <w:tr w:rsidR="00E61B2D" w:rsidTr="00E61B2D">
        <w:tc>
          <w:tcPr>
            <w:tcW w:w="4621" w:type="dxa"/>
          </w:tcPr>
          <w:p w:rsidR="00E61B2D" w:rsidRDefault="00DF7BBD" w:rsidP="00513169">
            <w:pPr>
              <w:rPr>
                <w:rFonts w:eastAsia="Times New Roman" w:cs="Helvetica"/>
                <w:color w:val="000000"/>
                <w:lang w:eastAsia="zh-CN"/>
              </w:rPr>
            </w:pPr>
            <w:r>
              <w:rPr>
                <w:rFonts w:eastAsia="Times New Roman" w:cs="Helvetica"/>
                <w:color w:val="000000"/>
                <w:lang w:eastAsia="zh-CN"/>
              </w:rPr>
              <w:t>N_GENO</w:t>
            </w:r>
          </w:p>
        </w:tc>
        <w:tc>
          <w:tcPr>
            <w:tcW w:w="4621" w:type="dxa"/>
          </w:tcPr>
          <w:p w:rsidR="00E61B2D" w:rsidRDefault="009D3045" w:rsidP="00513169">
            <w:pPr>
              <w:rPr>
                <w:rFonts w:eastAsia="Times New Roman" w:cs="Helvetica"/>
                <w:color w:val="000000"/>
                <w:lang w:eastAsia="zh-CN"/>
              </w:rPr>
            </w:pPr>
            <w:r>
              <w:rPr>
                <w:rFonts w:eastAsia="Times New Roman" w:cs="Helvetica"/>
                <w:color w:val="000000"/>
                <w:lang w:eastAsia="zh-CN"/>
              </w:rPr>
              <w:t>Number of SNPs genotyped.</w:t>
            </w:r>
          </w:p>
        </w:tc>
      </w:tr>
      <w:tr w:rsidR="00E61B2D" w:rsidTr="00E61B2D">
        <w:tc>
          <w:tcPr>
            <w:tcW w:w="4621" w:type="dxa"/>
          </w:tcPr>
          <w:p w:rsidR="00E61B2D" w:rsidRDefault="00DF7BBD" w:rsidP="00513169">
            <w:pPr>
              <w:rPr>
                <w:rFonts w:eastAsia="Times New Roman" w:cs="Helvetica"/>
                <w:color w:val="000000"/>
                <w:lang w:eastAsia="zh-CN"/>
              </w:rPr>
            </w:pPr>
            <w:r>
              <w:rPr>
                <w:rFonts w:eastAsia="Times New Roman" w:cs="Helvetica"/>
                <w:color w:val="000000"/>
                <w:lang w:eastAsia="zh-CN"/>
              </w:rPr>
              <w:t>F_MISS</w:t>
            </w:r>
          </w:p>
        </w:tc>
        <w:tc>
          <w:tcPr>
            <w:tcW w:w="4621" w:type="dxa"/>
          </w:tcPr>
          <w:p w:rsidR="00E61B2D" w:rsidRDefault="00677F2F" w:rsidP="009D3045">
            <w:pPr>
              <w:rPr>
                <w:rFonts w:eastAsia="Times New Roman" w:cs="Helvetica"/>
                <w:color w:val="000000"/>
                <w:lang w:eastAsia="zh-CN"/>
              </w:rPr>
            </w:pPr>
            <w:r>
              <w:rPr>
                <w:rFonts w:eastAsia="Times New Roman" w:cs="Helvetica"/>
                <w:color w:val="000000"/>
                <w:lang w:eastAsia="zh-CN"/>
              </w:rPr>
              <w:t>Proportion of missing genotypes</w:t>
            </w:r>
            <w:r w:rsidR="00DF7BBD">
              <w:rPr>
                <w:rFonts w:eastAsia="Times New Roman" w:cs="Helvetica"/>
                <w:color w:val="000000"/>
                <w:lang w:eastAsia="zh-CN"/>
              </w:rPr>
              <w:t xml:space="preserve"> </w:t>
            </w:r>
            <w:r w:rsidR="009D3045">
              <w:rPr>
                <w:rFonts w:eastAsia="Times New Roman" w:cs="Helvetica"/>
                <w:color w:val="000000"/>
                <w:lang w:eastAsia="zh-CN"/>
              </w:rPr>
              <w:t>for the individual.</w:t>
            </w:r>
          </w:p>
        </w:tc>
      </w:tr>
    </w:tbl>
    <w:p w:rsidR="00793A52" w:rsidRDefault="00793A52"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p w:rsidR="00F72544" w:rsidRDefault="00F72544"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Pr>
          <w:rFonts w:eastAsia="Times New Roman" w:cs="Courier New"/>
          <w:color w:val="000000"/>
          <w:lang w:eastAsia="zh-CN"/>
        </w:rPr>
        <w:t>The most important column for sample QC purposes of course is column 6.</w:t>
      </w:r>
    </w:p>
    <w:p w:rsidR="00F72544" w:rsidRDefault="00F72544"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Pr>
          <w:rFonts w:eastAsia="Times New Roman" w:cs="Courier New"/>
          <w:color w:val="000000"/>
          <w:lang w:eastAsia="zh-CN"/>
        </w:rPr>
        <w:t>The ‘.</w:t>
      </w:r>
      <w:proofErr w:type="spellStart"/>
      <w:r>
        <w:rPr>
          <w:rFonts w:eastAsia="Times New Roman" w:cs="Courier New"/>
          <w:color w:val="000000"/>
          <w:lang w:eastAsia="zh-CN"/>
        </w:rPr>
        <w:t>lmiss</w:t>
      </w:r>
      <w:proofErr w:type="spellEnd"/>
      <w:r>
        <w:rPr>
          <w:rFonts w:eastAsia="Times New Roman" w:cs="Courier New"/>
          <w:color w:val="000000"/>
          <w:lang w:eastAsia="zh-CN"/>
        </w:rPr>
        <w:t xml:space="preserve">’ output file includes one row per </w:t>
      </w:r>
      <w:proofErr w:type="gramStart"/>
      <w:r w:rsidR="00F77CEC">
        <w:rPr>
          <w:rFonts w:eastAsia="Times New Roman" w:cs="Courier New"/>
          <w:color w:val="000000"/>
          <w:lang w:eastAsia="zh-CN"/>
        </w:rPr>
        <w:t>SNP,</w:t>
      </w:r>
      <w:proofErr w:type="gramEnd"/>
      <w:r>
        <w:rPr>
          <w:rFonts w:eastAsia="Times New Roman" w:cs="Courier New"/>
          <w:color w:val="000000"/>
          <w:lang w:eastAsia="zh-CN"/>
        </w:rPr>
        <w:t xml:space="preserve"> and five columns as follows:</w:t>
      </w:r>
    </w:p>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tbl>
      <w:tblPr>
        <w:tblStyle w:val="TableGrid"/>
        <w:tblW w:w="0" w:type="auto"/>
        <w:tblLook w:val="04A0" w:firstRow="1" w:lastRow="0" w:firstColumn="1" w:lastColumn="0" w:noHBand="0" w:noVBand="1"/>
      </w:tblPr>
      <w:tblGrid>
        <w:gridCol w:w="4621"/>
        <w:gridCol w:w="4621"/>
      </w:tblGrid>
      <w:tr w:rsidR="00677F2F" w:rsidTr="00677F2F">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SNP</w:t>
            </w:r>
          </w:p>
        </w:tc>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 xml:space="preserve">SNP </w:t>
            </w:r>
            <w:proofErr w:type="spellStart"/>
            <w:r>
              <w:rPr>
                <w:rFonts w:eastAsia="Times New Roman" w:cs="Courier New"/>
                <w:color w:val="000000"/>
                <w:lang w:eastAsia="zh-CN"/>
              </w:rPr>
              <w:t>rs</w:t>
            </w:r>
            <w:proofErr w:type="spellEnd"/>
            <w:r>
              <w:rPr>
                <w:rFonts w:eastAsia="Times New Roman" w:cs="Courier New"/>
                <w:color w:val="000000"/>
                <w:lang w:eastAsia="zh-CN"/>
              </w:rPr>
              <w:t xml:space="preserve"> number as per .map/.</w:t>
            </w:r>
            <w:proofErr w:type="spellStart"/>
            <w:r>
              <w:rPr>
                <w:rFonts w:eastAsia="Times New Roman" w:cs="Courier New"/>
                <w:color w:val="000000"/>
                <w:lang w:eastAsia="zh-CN"/>
              </w:rPr>
              <w:t>bim</w:t>
            </w:r>
            <w:proofErr w:type="spellEnd"/>
            <w:r>
              <w:rPr>
                <w:rFonts w:eastAsia="Times New Roman" w:cs="Courier New"/>
                <w:color w:val="000000"/>
                <w:lang w:eastAsia="zh-CN"/>
              </w:rPr>
              <w:t xml:space="preserve"> file.</w:t>
            </w:r>
          </w:p>
        </w:tc>
      </w:tr>
      <w:tr w:rsidR="00677F2F" w:rsidTr="00677F2F">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CHR</w:t>
            </w:r>
          </w:p>
        </w:tc>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Chromosome number for the SNP as per .map/.</w:t>
            </w:r>
            <w:proofErr w:type="spellStart"/>
            <w:r>
              <w:rPr>
                <w:rFonts w:eastAsia="Times New Roman" w:cs="Courier New"/>
                <w:color w:val="000000"/>
                <w:lang w:eastAsia="zh-CN"/>
              </w:rPr>
              <w:t>bim</w:t>
            </w:r>
            <w:proofErr w:type="spellEnd"/>
            <w:r>
              <w:rPr>
                <w:rFonts w:eastAsia="Times New Roman" w:cs="Courier New"/>
                <w:color w:val="000000"/>
                <w:lang w:eastAsia="zh-CN"/>
              </w:rPr>
              <w:t xml:space="preserve"> file.</w:t>
            </w:r>
          </w:p>
        </w:tc>
      </w:tr>
      <w:tr w:rsidR="00677F2F" w:rsidTr="00677F2F">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N_MISS</w:t>
            </w:r>
          </w:p>
        </w:tc>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Number of individuals for which genotype missing at this SNP.</w:t>
            </w:r>
          </w:p>
        </w:tc>
      </w:tr>
      <w:tr w:rsidR="00677F2F" w:rsidTr="00677F2F">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N_GENO</w:t>
            </w:r>
          </w:p>
        </w:tc>
        <w:tc>
          <w:tcPr>
            <w:tcW w:w="4621" w:type="dxa"/>
          </w:tcPr>
          <w:p w:rsidR="00677F2F" w:rsidRDefault="00677F2F" w:rsidP="009D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 xml:space="preserve">Number of </w:t>
            </w:r>
            <w:r w:rsidR="009D3045">
              <w:rPr>
                <w:rFonts w:eastAsia="Times New Roman" w:cs="Courier New"/>
                <w:color w:val="000000"/>
                <w:lang w:eastAsia="zh-CN"/>
              </w:rPr>
              <w:t>individuals genotyped.</w:t>
            </w:r>
          </w:p>
        </w:tc>
      </w:tr>
      <w:tr w:rsidR="00677F2F" w:rsidTr="00677F2F">
        <w:tc>
          <w:tcPr>
            <w:tcW w:w="4621" w:type="dxa"/>
          </w:tcPr>
          <w:p w:rsidR="00677F2F"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F_MISS</w:t>
            </w:r>
          </w:p>
        </w:tc>
        <w:tc>
          <w:tcPr>
            <w:tcW w:w="4621" w:type="dxa"/>
          </w:tcPr>
          <w:p w:rsidR="00677F2F" w:rsidRDefault="00677F2F" w:rsidP="009D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zh-CN"/>
              </w:rPr>
            </w:pPr>
            <w:r>
              <w:rPr>
                <w:rFonts w:eastAsia="Times New Roman" w:cs="Courier New"/>
                <w:color w:val="000000"/>
                <w:lang w:eastAsia="zh-CN"/>
              </w:rPr>
              <w:t>Proportion of missing genotypes for the SNP</w:t>
            </w:r>
            <w:r w:rsidR="009D3045">
              <w:rPr>
                <w:rFonts w:eastAsia="Times New Roman" w:cs="Courier New"/>
                <w:color w:val="000000"/>
                <w:lang w:eastAsia="zh-CN"/>
              </w:rPr>
              <w:t>.</w:t>
            </w:r>
            <w:r w:rsidR="00C939C6">
              <w:rPr>
                <w:rFonts w:eastAsia="Times New Roman" w:cs="Courier New"/>
                <w:color w:val="000000"/>
                <w:lang w:eastAsia="zh-CN"/>
              </w:rPr>
              <w:t xml:space="preserve"> </w:t>
            </w:r>
          </w:p>
        </w:tc>
      </w:tr>
    </w:tbl>
    <w:p w:rsidR="00677F2F" w:rsidRPr="004E429C" w:rsidRDefault="00677F2F"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p w:rsidR="00F72544" w:rsidRPr="00CA1F1E" w:rsidRDefault="00F72544" w:rsidP="00CA1F1E">
      <w:pPr>
        <w:rPr>
          <w:rFonts w:eastAsia="Times New Roman" w:cs="Courier New"/>
          <w:color w:val="000000"/>
          <w:lang w:eastAsia="zh-CN"/>
        </w:rPr>
      </w:pPr>
      <w:r w:rsidRPr="00F72544">
        <w:rPr>
          <w:rFonts w:eastAsia="Times New Roman" w:cs="Courier New"/>
          <w:color w:val="000000"/>
          <w:lang w:eastAsia="zh-CN"/>
        </w:rPr>
        <w:t>The most important column for SNP QC purposes of course is column 5.</w:t>
      </w:r>
    </w:p>
    <w:p w:rsidR="00C939C6" w:rsidRPr="00C939C6" w:rsidRDefault="00C939C6" w:rsidP="00C939C6">
      <w:pPr>
        <w:pStyle w:val="ListParagraph"/>
        <w:numPr>
          <w:ilvl w:val="0"/>
          <w:numId w:val="13"/>
        </w:numPr>
      </w:pPr>
      <w:r>
        <w:rPr>
          <w:i/>
        </w:rPr>
        <w:t>Create the two output files ‘</w:t>
      </w:r>
      <w:proofErr w:type="spellStart"/>
      <w:r>
        <w:rPr>
          <w:i/>
        </w:rPr>
        <w:t>genstudy.CRstats.imiss</w:t>
      </w:r>
      <w:proofErr w:type="spellEnd"/>
      <w:r>
        <w:rPr>
          <w:i/>
        </w:rPr>
        <w:t>’ and ‘</w:t>
      </w:r>
      <w:proofErr w:type="spellStart"/>
      <w:r>
        <w:rPr>
          <w:i/>
        </w:rPr>
        <w:t>genstudy.CRstats.lmiss’</w:t>
      </w:r>
      <w:r w:rsidR="001D465B">
        <w:rPr>
          <w:i/>
        </w:rPr>
        <w:t>by</w:t>
      </w:r>
      <w:proofErr w:type="spellEnd"/>
      <w:r w:rsidR="001D465B">
        <w:rPr>
          <w:i/>
        </w:rPr>
        <w:t xml:space="preserve"> running the relevant PLINK command.</w:t>
      </w:r>
    </w:p>
    <w:p w:rsidR="00C939C6" w:rsidRPr="00C939C6" w:rsidRDefault="00C939C6" w:rsidP="00C939C6">
      <w:pPr>
        <w:pStyle w:val="ListParagraph"/>
      </w:pPr>
    </w:p>
    <w:p w:rsidR="00C939C6" w:rsidRPr="00C939C6" w:rsidRDefault="00C939C6" w:rsidP="00C939C6">
      <w:pPr>
        <w:pStyle w:val="ListParagraph"/>
        <w:numPr>
          <w:ilvl w:val="0"/>
          <w:numId w:val="13"/>
        </w:numPr>
      </w:pPr>
      <w:r>
        <w:rPr>
          <w:i/>
        </w:rPr>
        <w:t>Take a look at the first ten rows of your ‘</w:t>
      </w:r>
      <w:proofErr w:type="spellStart"/>
      <w:r>
        <w:rPr>
          <w:i/>
        </w:rPr>
        <w:t>genstudy.CRstats.imiss</w:t>
      </w:r>
      <w:proofErr w:type="spellEnd"/>
      <w:r>
        <w:rPr>
          <w:i/>
        </w:rPr>
        <w:t>’ file by typing the command:</w:t>
      </w:r>
    </w:p>
    <w:p w:rsidR="00C939C6" w:rsidRDefault="007B129C" w:rsidP="00C939C6">
      <w:pPr>
        <w:pStyle w:val="ListParagraph"/>
      </w:pPr>
      <w:r>
        <w:rPr>
          <w:rFonts w:eastAsia="Times New Roman" w:cs="Times New Roman"/>
          <w:noProof/>
          <w:lang w:eastAsia="zh-CN"/>
        </w:rPr>
        <mc:AlternateContent>
          <mc:Choice Requires="wps">
            <w:drawing>
              <wp:anchor distT="0" distB="0" distL="114300" distR="114300" simplePos="0" relativeHeight="251678720" behindDoc="0" locked="0" layoutInCell="1" allowOverlap="1">
                <wp:simplePos x="0" y="0"/>
                <wp:positionH relativeFrom="column">
                  <wp:posOffset>228600</wp:posOffset>
                </wp:positionH>
                <wp:positionV relativeFrom="paragraph">
                  <wp:posOffset>110490</wp:posOffset>
                </wp:positionV>
                <wp:extent cx="5133975" cy="24765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head</w:t>
                            </w:r>
                            <w:proofErr w:type="gramEnd"/>
                            <w:r w:rsidRPr="00EB5E66">
                              <w:rPr>
                                <w:rFonts w:eastAsia="Times New Roman" w:cs="Consolas"/>
                                <w:b/>
                                <w:color w:val="000000"/>
                                <w:sz w:val="20"/>
                                <w:szCs w:val="20"/>
                                <w:lang w:eastAsia="en-GB"/>
                              </w:rPr>
                              <w:t xml:space="preserve"> -n 10 </w:t>
                            </w:r>
                            <w:proofErr w:type="spellStart"/>
                            <w:r w:rsidRPr="00EB5E66">
                              <w:rPr>
                                <w:rFonts w:eastAsia="Times New Roman" w:cs="Consolas"/>
                                <w:b/>
                                <w:color w:val="000000"/>
                                <w:sz w:val="20"/>
                                <w:szCs w:val="20"/>
                                <w:lang w:eastAsia="en-GB"/>
                              </w:rPr>
                              <w:t>genstudy.CRstats.imiss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8pt;margin-top:8.7pt;width:404.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head</w:t>
                      </w:r>
                      <w:proofErr w:type="gramEnd"/>
                      <w:r w:rsidRPr="00EB5E66">
                        <w:rPr>
                          <w:rFonts w:eastAsia="Times New Roman" w:cs="Consolas"/>
                          <w:b/>
                          <w:color w:val="000000"/>
                          <w:sz w:val="20"/>
                          <w:szCs w:val="20"/>
                          <w:lang w:eastAsia="en-GB"/>
                        </w:rPr>
                        <w:t xml:space="preserve"> -n 10 </w:t>
                      </w:r>
                      <w:proofErr w:type="spellStart"/>
                      <w:r w:rsidRPr="00EB5E66">
                        <w:rPr>
                          <w:rFonts w:eastAsia="Times New Roman" w:cs="Consolas"/>
                          <w:b/>
                          <w:color w:val="000000"/>
                          <w:sz w:val="20"/>
                          <w:szCs w:val="20"/>
                          <w:lang w:eastAsia="en-GB"/>
                        </w:rPr>
                        <w:t>genstudy.CRstats.imiss</w:t>
                      </w:r>
                      <w:proofErr w:type="spellEnd"/>
                    </w:p>
                  </w:txbxContent>
                </v:textbox>
              </v:shape>
            </w:pict>
          </mc:Fallback>
        </mc:AlternateContent>
      </w:r>
    </w:p>
    <w:p w:rsidR="00C939C6" w:rsidRPr="00C939C6" w:rsidRDefault="00C939C6" w:rsidP="00C939C6">
      <w:pPr>
        <w:pStyle w:val="ListParagraph"/>
      </w:pPr>
    </w:p>
    <w:p w:rsidR="00C939C6" w:rsidRPr="00C939C6" w:rsidRDefault="00C939C6" w:rsidP="00C939C6">
      <w:pPr>
        <w:pStyle w:val="ListParagraph"/>
        <w:rPr>
          <w:i/>
        </w:rPr>
      </w:pPr>
    </w:p>
    <w:p w:rsidR="00C939C6" w:rsidRPr="00C939C6" w:rsidRDefault="00C939C6" w:rsidP="00C939C6">
      <w:pPr>
        <w:pStyle w:val="ListParagraph"/>
        <w:numPr>
          <w:ilvl w:val="0"/>
          <w:numId w:val="13"/>
        </w:numPr>
        <w:rPr>
          <w:i/>
        </w:rPr>
      </w:pPr>
      <w:r w:rsidRPr="00C939C6">
        <w:rPr>
          <w:i/>
        </w:rPr>
        <w:t>Take a look at the first ten rows of your ‘</w:t>
      </w:r>
      <w:proofErr w:type="spellStart"/>
      <w:r w:rsidRPr="00C939C6">
        <w:rPr>
          <w:i/>
        </w:rPr>
        <w:t>genstudy.CRstats.lmiss</w:t>
      </w:r>
      <w:proofErr w:type="spellEnd"/>
      <w:r w:rsidRPr="00C939C6">
        <w:rPr>
          <w:i/>
        </w:rPr>
        <w:t>’ file by using a similar command.</w:t>
      </w:r>
    </w:p>
    <w:p w:rsidR="00C939C6" w:rsidRDefault="00C939C6" w:rsidP="00C939C6">
      <w:pPr>
        <w:pStyle w:val="ListParagraph"/>
      </w:pPr>
    </w:p>
    <w:p w:rsidR="0011692C" w:rsidRPr="00C939C6" w:rsidRDefault="0011692C" w:rsidP="0011692C">
      <w:pPr>
        <w:pStyle w:val="ListParagraph"/>
        <w:numPr>
          <w:ilvl w:val="0"/>
          <w:numId w:val="8"/>
        </w:numPr>
        <w:rPr>
          <w:b/>
        </w:rPr>
      </w:pPr>
      <w:r w:rsidRPr="00C939C6">
        <w:rPr>
          <w:b/>
        </w:rPr>
        <w:t>Gender Checks</w:t>
      </w:r>
    </w:p>
    <w:p w:rsidR="00C939C6" w:rsidRDefault="00C939C6" w:rsidP="003B039B">
      <w:pPr>
        <w:rPr>
          <w:rFonts w:cs="Helvetica"/>
          <w:color w:val="000000"/>
        </w:rPr>
      </w:pPr>
      <w:r>
        <w:rPr>
          <w:rFonts w:cs="Helvetica"/>
          <w:color w:val="000000"/>
        </w:rPr>
        <w:t xml:space="preserve">PLINK allows us to use genotype data from the X chromosome to determine gender (i.e. based on </w:t>
      </w:r>
      <w:proofErr w:type="spellStart"/>
      <w:r>
        <w:rPr>
          <w:rFonts w:cs="Helvetica"/>
          <w:color w:val="000000"/>
        </w:rPr>
        <w:t>heterozygosity</w:t>
      </w:r>
      <w:proofErr w:type="spellEnd"/>
      <w:r>
        <w:rPr>
          <w:rFonts w:cs="Helvetica"/>
          <w:color w:val="000000"/>
        </w:rPr>
        <w:t xml:space="preserve"> rates), and compares this to reported gender as per the .</w:t>
      </w:r>
      <w:proofErr w:type="spellStart"/>
      <w:r>
        <w:rPr>
          <w:rFonts w:cs="Helvetica"/>
          <w:color w:val="000000"/>
        </w:rPr>
        <w:t>ped</w:t>
      </w:r>
      <w:proofErr w:type="spellEnd"/>
      <w:r>
        <w:rPr>
          <w:rFonts w:cs="Helvetica"/>
          <w:color w:val="000000"/>
        </w:rPr>
        <w:t>/.</w:t>
      </w:r>
      <w:proofErr w:type="spellStart"/>
      <w:r>
        <w:rPr>
          <w:rFonts w:cs="Helvetica"/>
          <w:color w:val="000000"/>
        </w:rPr>
        <w:t>fam</w:t>
      </w:r>
      <w:proofErr w:type="spellEnd"/>
      <w:r>
        <w:rPr>
          <w:rFonts w:cs="Helvetica"/>
          <w:color w:val="000000"/>
        </w:rPr>
        <w:t xml:space="preserve"> file. PLINK then flags any discrepancies i.e. individuals for whom reported gender</w:t>
      </w:r>
      <w:r w:rsidR="008560AC" w:rsidRPr="004E429C">
        <w:rPr>
          <w:rFonts w:cs="Helvetica"/>
          <w:color w:val="000000"/>
        </w:rPr>
        <w:t xml:space="preserve"> does not match</w:t>
      </w:r>
      <w:r w:rsidR="00793A52">
        <w:rPr>
          <w:rFonts w:cs="Helvetica"/>
          <w:color w:val="000000"/>
        </w:rPr>
        <w:t xml:space="preserve"> </w:t>
      </w:r>
      <w:r>
        <w:rPr>
          <w:rFonts w:cs="Helvetica"/>
          <w:color w:val="000000"/>
        </w:rPr>
        <w:t>the gender estimated based on genotype data</w:t>
      </w:r>
      <w:r w:rsidR="008560AC" w:rsidRPr="004E429C">
        <w:rPr>
          <w:rFonts w:cs="Helvetica"/>
          <w:color w:val="000000"/>
        </w:rPr>
        <w:t>.</w:t>
      </w:r>
    </w:p>
    <w:p w:rsidR="00793A52" w:rsidRDefault="007B129C" w:rsidP="00793A52">
      <w:pPr>
        <w:rPr>
          <w:rFonts w:cs="Helvetica"/>
          <w:color w:val="000000"/>
        </w:rPr>
      </w:pPr>
      <w:r>
        <w:rPr>
          <w:rFonts w:eastAsia="Times New Roman" w:cs="Times New Roman"/>
          <w:noProof/>
          <w:lang w:eastAsia="zh-CN"/>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687070</wp:posOffset>
                </wp:positionV>
                <wp:extent cx="5133975" cy="247650"/>
                <wp:effectExtent l="0" t="0" r="2857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--check-sex --</w:t>
                            </w:r>
                            <w:r w:rsidR="00766ABD" w:rsidRPr="00EB5E66">
                              <w:rPr>
                                <w:rFonts w:eastAsia="Times New Roman" w:cs="Consolas"/>
                                <w:b/>
                                <w:color w:val="000000"/>
                                <w:sz w:val="20"/>
                                <w:szCs w:val="20"/>
                                <w:lang w:eastAsia="en-GB"/>
                              </w:rPr>
                              <w:t xml:space="preserve">out </w:t>
                            </w:r>
                            <w:proofErr w:type="spellStart"/>
                            <w:r w:rsidR="00766ABD"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1.5pt;margin-top:54.1pt;width:404.2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--check-sex --</w:t>
                      </w:r>
                      <w:r w:rsidR="00766ABD" w:rsidRPr="00EB5E66">
                        <w:rPr>
                          <w:rFonts w:eastAsia="Times New Roman" w:cs="Consolas"/>
                          <w:b/>
                          <w:color w:val="000000"/>
                          <w:sz w:val="20"/>
                          <w:szCs w:val="20"/>
                          <w:lang w:eastAsia="en-GB"/>
                        </w:rPr>
                        <w:t xml:space="preserve">out </w:t>
                      </w:r>
                      <w:proofErr w:type="spellStart"/>
                      <w:r w:rsidR="00766ABD"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v:textbox>
              </v:shape>
            </w:pict>
          </mc:Fallback>
        </mc:AlternateContent>
      </w:r>
      <w:r w:rsidR="008560AC" w:rsidRPr="004E429C">
        <w:rPr>
          <w:rFonts w:cs="Helvetica"/>
          <w:color w:val="000000"/>
        </w:rPr>
        <w:t xml:space="preserve"> To </w:t>
      </w:r>
      <w:r w:rsidR="00C939C6">
        <w:rPr>
          <w:rFonts w:cs="Helvetica"/>
          <w:color w:val="000000"/>
        </w:rPr>
        <w:t xml:space="preserve">undertake this comparison, we can use the option ‘- - check-sex’ in PLINK. </w:t>
      </w:r>
      <w:r w:rsidR="00793A52">
        <w:rPr>
          <w:rFonts w:cs="Helvetica"/>
          <w:color w:val="000000"/>
        </w:rPr>
        <w:t xml:space="preserve">For example, the following code will undertake the comparison and save results in an </w:t>
      </w:r>
      <w:r w:rsidR="00766ABD">
        <w:rPr>
          <w:rFonts w:cs="Helvetica"/>
          <w:color w:val="000000"/>
        </w:rPr>
        <w:t>output file called ‘</w:t>
      </w:r>
      <w:proofErr w:type="spellStart"/>
      <w:r w:rsidR="00766ABD">
        <w:rPr>
          <w:rFonts w:cs="Helvetica"/>
          <w:color w:val="000000"/>
        </w:rPr>
        <w:t>genstudy</w:t>
      </w:r>
      <w:r w:rsidR="00CB1AB3">
        <w:rPr>
          <w:rFonts w:cs="Helvetica"/>
          <w:color w:val="000000"/>
        </w:rPr>
        <w:t>.sexcheck</w:t>
      </w:r>
      <w:proofErr w:type="spellEnd"/>
      <w:r w:rsidR="00793A52">
        <w:rPr>
          <w:rFonts w:cs="Helvetica"/>
          <w:color w:val="000000"/>
        </w:rPr>
        <w:t>’</w:t>
      </w:r>
      <w:r w:rsidR="00793A52" w:rsidRPr="004E429C">
        <w:rPr>
          <w:rFonts w:cs="Helvetica"/>
          <w:color w:val="000000"/>
        </w:rPr>
        <w:t>:</w:t>
      </w:r>
    </w:p>
    <w:p w:rsidR="00793A52" w:rsidRDefault="00793A52" w:rsidP="003B039B">
      <w:pPr>
        <w:rPr>
          <w:rFonts w:cs="Helvetica"/>
          <w:color w:val="000000"/>
        </w:rPr>
      </w:pPr>
    </w:p>
    <w:p w:rsidR="00C939C6" w:rsidRDefault="00793A52" w:rsidP="003B039B">
      <w:pPr>
        <w:rPr>
          <w:rFonts w:cs="Helvetica"/>
          <w:color w:val="000000"/>
        </w:rPr>
      </w:pPr>
      <w:r>
        <w:rPr>
          <w:rFonts w:cs="Helvetica"/>
          <w:color w:val="000000"/>
        </w:rPr>
        <w:t xml:space="preserve">The </w:t>
      </w:r>
      <w:r w:rsidR="00C939C6">
        <w:rPr>
          <w:rFonts w:cs="Helvetica"/>
          <w:color w:val="000000"/>
        </w:rPr>
        <w:t xml:space="preserve">output file </w:t>
      </w:r>
      <w:r>
        <w:rPr>
          <w:rFonts w:cs="Helvetica"/>
          <w:color w:val="000000"/>
        </w:rPr>
        <w:t>has</w:t>
      </w:r>
      <w:r w:rsidR="00C939C6">
        <w:rPr>
          <w:rFonts w:cs="Helvetica"/>
          <w:color w:val="000000"/>
        </w:rPr>
        <w:t xml:space="preserve"> six columns, as follows:</w:t>
      </w:r>
    </w:p>
    <w:tbl>
      <w:tblPr>
        <w:tblStyle w:val="TableGrid"/>
        <w:tblW w:w="0" w:type="auto"/>
        <w:tblLook w:val="04A0" w:firstRow="1" w:lastRow="0" w:firstColumn="1" w:lastColumn="0" w:noHBand="0" w:noVBand="1"/>
      </w:tblPr>
      <w:tblGrid>
        <w:gridCol w:w="4621"/>
        <w:gridCol w:w="4621"/>
      </w:tblGrid>
      <w:tr w:rsidR="00C939C6" w:rsidTr="00C939C6">
        <w:tc>
          <w:tcPr>
            <w:tcW w:w="4621" w:type="dxa"/>
          </w:tcPr>
          <w:p w:rsidR="00C939C6" w:rsidRDefault="00C939C6" w:rsidP="003B039B">
            <w:pPr>
              <w:rPr>
                <w:rFonts w:cs="Helvetica"/>
                <w:color w:val="000000"/>
              </w:rPr>
            </w:pPr>
            <w:r>
              <w:rPr>
                <w:rFonts w:cs="Helvetica"/>
                <w:color w:val="000000"/>
              </w:rPr>
              <w:t>FID</w:t>
            </w:r>
          </w:p>
        </w:tc>
        <w:tc>
          <w:tcPr>
            <w:tcW w:w="4621" w:type="dxa"/>
          </w:tcPr>
          <w:p w:rsidR="00C939C6" w:rsidRDefault="00C939C6" w:rsidP="003B039B">
            <w:pPr>
              <w:rPr>
                <w:rFonts w:cs="Helvetica"/>
                <w:color w:val="000000"/>
              </w:rPr>
            </w:pPr>
            <w:r>
              <w:rPr>
                <w:rFonts w:cs="Helvetica"/>
                <w:color w:val="000000"/>
              </w:rPr>
              <w:t>Family ID of individual, as per .</w:t>
            </w:r>
            <w:proofErr w:type="spellStart"/>
            <w:r>
              <w:rPr>
                <w:rFonts w:cs="Helvetica"/>
                <w:color w:val="000000"/>
              </w:rPr>
              <w:t>ped</w:t>
            </w:r>
            <w:proofErr w:type="spellEnd"/>
            <w:r>
              <w:rPr>
                <w:rFonts w:cs="Helvetica"/>
                <w:color w:val="000000"/>
              </w:rPr>
              <w:t>/.</w:t>
            </w:r>
            <w:proofErr w:type="spellStart"/>
            <w:r>
              <w:rPr>
                <w:rFonts w:cs="Helvetica"/>
                <w:color w:val="000000"/>
              </w:rPr>
              <w:t>fam</w:t>
            </w:r>
            <w:proofErr w:type="spellEnd"/>
            <w:r>
              <w:rPr>
                <w:rFonts w:cs="Helvetica"/>
                <w:color w:val="000000"/>
              </w:rPr>
              <w:t xml:space="preserve"> file.</w:t>
            </w:r>
          </w:p>
        </w:tc>
      </w:tr>
      <w:tr w:rsidR="00C939C6" w:rsidTr="00C939C6">
        <w:tc>
          <w:tcPr>
            <w:tcW w:w="4621" w:type="dxa"/>
          </w:tcPr>
          <w:p w:rsidR="00C939C6" w:rsidRDefault="00C939C6" w:rsidP="003B039B">
            <w:pPr>
              <w:rPr>
                <w:rFonts w:cs="Helvetica"/>
                <w:color w:val="000000"/>
              </w:rPr>
            </w:pPr>
            <w:r>
              <w:rPr>
                <w:rFonts w:cs="Helvetica"/>
                <w:color w:val="000000"/>
              </w:rPr>
              <w:t>IID</w:t>
            </w:r>
          </w:p>
        </w:tc>
        <w:tc>
          <w:tcPr>
            <w:tcW w:w="4621" w:type="dxa"/>
          </w:tcPr>
          <w:p w:rsidR="00C939C6" w:rsidRDefault="00C939C6" w:rsidP="003B039B">
            <w:pPr>
              <w:rPr>
                <w:rFonts w:cs="Helvetica"/>
                <w:color w:val="000000"/>
              </w:rPr>
            </w:pPr>
            <w:r>
              <w:rPr>
                <w:rFonts w:cs="Helvetica"/>
                <w:color w:val="000000"/>
              </w:rPr>
              <w:t>Individual ID, as per .</w:t>
            </w:r>
            <w:proofErr w:type="spellStart"/>
            <w:r>
              <w:rPr>
                <w:rFonts w:cs="Helvetica"/>
                <w:color w:val="000000"/>
              </w:rPr>
              <w:t>ped</w:t>
            </w:r>
            <w:proofErr w:type="spellEnd"/>
            <w:r>
              <w:rPr>
                <w:rFonts w:cs="Helvetica"/>
                <w:color w:val="000000"/>
              </w:rPr>
              <w:t>/.</w:t>
            </w:r>
            <w:proofErr w:type="spellStart"/>
            <w:r>
              <w:rPr>
                <w:rFonts w:cs="Helvetica"/>
                <w:color w:val="000000"/>
              </w:rPr>
              <w:t>fam</w:t>
            </w:r>
            <w:proofErr w:type="spellEnd"/>
            <w:r>
              <w:rPr>
                <w:rFonts w:cs="Helvetica"/>
                <w:color w:val="000000"/>
              </w:rPr>
              <w:t xml:space="preserve"> file.</w:t>
            </w:r>
          </w:p>
        </w:tc>
      </w:tr>
      <w:tr w:rsidR="00C939C6" w:rsidTr="00C939C6">
        <w:tc>
          <w:tcPr>
            <w:tcW w:w="4621" w:type="dxa"/>
          </w:tcPr>
          <w:p w:rsidR="00C939C6" w:rsidRDefault="00C939C6" w:rsidP="003B039B">
            <w:pPr>
              <w:rPr>
                <w:rFonts w:cs="Helvetica"/>
                <w:color w:val="000000"/>
              </w:rPr>
            </w:pPr>
            <w:r>
              <w:rPr>
                <w:rFonts w:cs="Helvetica"/>
                <w:color w:val="000000"/>
              </w:rPr>
              <w:lastRenderedPageBreak/>
              <w:t>PEDSEX</w:t>
            </w:r>
          </w:p>
        </w:tc>
        <w:tc>
          <w:tcPr>
            <w:tcW w:w="4621" w:type="dxa"/>
          </w:tcPr>
          <w:p w:rsidR="00C939C6" w:rsidRDefault="00C939C6" w:rsidP="003B039B">
            <w:pPr>
              <w:rPr>
                <w:rFonts w:cs="Helvetica"/>
                <w:color w:val="000000"/>
              </w:rPr>
            </w:pPr>
            <w:r>
              <w:rPr>
                <w:rFonts w:cs="Helvetica"/>
                <w:color w:val="000000"/>
              </w:rPr>
              <w:t>Gender as specified in .</w:t>
            </w:r>
            <w:proofErr w:type="spellStart"/>
            <w:r>
              <w:rPr>
                <w:rFonts w:cs="Helvetica"/>
                <w:color w:val="000000"/>
              </w:rPr>
              <w:t>ped</w:t>
            </w:r>
            <w:proofErr w:type="spellEnd"/>
            <w:r>
              <w:rPr>
                <w:rFonts w:cs="Helvetica"/>
                <w:color w:val="000000"/>
              </w:rPr>
              <w:t>/.</w:t>
            </w:r>
            <w:proofErr w:type="spellStart"/>
            <w:r>
              <w:rPr>
                <w:rFonts w:cs="Helvetica"/>
                <w:color w:val="000000"/>
              </w:rPr>
              <w:t>fam</w:t>
            </w:r>
            <w:proofErr w:type="spellEnd"/>
            <w:r>
              <w:rPr>
                <w:rFonts w:cs="Helvetica"/>
                <w:color w:val="000000"/>
              </w:rPr>
              <w:t xml:space="preserve"> file.</w:t>
            </w:r>
          </w:p>
        </w:tc>
      </w:tr>
      <w:tr w:rsidR="00C939C6" w:rsidTr="00C939C6">
        <w:tc>
          <w:tcPr>
            <w:tcW w:w="4621" w:type="dxa"/>
          </w:tcPr>
          <w:p w:rsidR="00C939C6" w:rsidRDefault="00C939C6" w:rsidP="003B039B">
            <w:pPr>
              <w:rPr>
                <w:rFonts w:cs="Helvetica"/>
                <w:color w:val="000000"/>
              </w:rPr>
            </w:pPr>
            <w:r>
              <w:rPr>
                <w:rFonts w:cs="Helvetica"/>
                <w:color w:val="000000"/>
              </w:rPr>
              <w:t>SNPSEX</w:t>
            </w:r>
          </w:p>
        </w:tc>
        <w:tc>
          <w:tcPr>
            <w:tcW w:w="4621" w:type="dxa"/>
          </w:tcPr>
          <w:p w:rsidR="00C939C6" w:rsidRDefault="00C939C6" w:rsidP="003B039B">
            <w:pPr>
              <w:rPr>
                <w:rFonts w:cs="Helvetica"/>
                <w:color w:val="000000"/>
              </w:rPr>
            </w:pPr>
            <w:r>
              <w:rPr>
                <w:rFonts w:cs="Helvetica"/>
                <w:color w:val="000000"/>
              </w:rPr>
              <w:t>Gender as determined by X chromosome genotype data.</w:t>
            </w:r>
          </w:p>
        </w:tc>
      </w:tr>
      <w:tr w:rsidR="00C939C6" w:rsidTr="00C939C6">
        <w:tc>
          <w:tcPr>
            <w:tcW w:w="4621" w:type="dxa"/>
          </w:tcPr>
          <w:p w:rsidR="00C939C6" w:rsidRDefault="00C939C6" w:rsidP="003B039B">
            <w:pPr>
              <w:rPr>
                <w:rFonts w:cs="Helvetica"/>
                <w:color w:val="000000"/>
              </w:rPr>
            </w:pPr>
            <w:r>
              <w:rPr>
                <w:rFonts w:cs="Helvetica"/>
                <w:color w:val="000000"/>
              </w:rPr>
              <w:t>STATUS</w:t>
            </w:r>
          </w:p>
        </w:tc>
        <w:tc>
          <w:tcPr>
            <w:tcW w:w="4621" w:type="dxa"/>
          </w:tcPr>
          <w:p w:rsidR="00C939C6" w:rsidRDefault="00C939C6" w:rsidP="003B039B">
            <w:pPr>
              <w:rPr>
                <w:rFonts w:cs="Helvetica"/>
                <w:color w:val="000000"/>
              </w:rPr>
            </w:pPr>
            <w:r>
              <w:rPr>
                <w:rFonts w:cs="Helvetica"/>
                <w:color w:val="000000"/>
              </w:rPr>
              <w:t>This displays ‘OK’ if no discrepancy and ‘PROBLEM’ if there is a discrepancy between the entry in ‘PEDSEX’ and that in ‘SNPSEX’.</w:t>
            </w:r>
          </w:p>
        </w:tc>
      </w:tr>
      <w:tr w:rsidR="00C939C6" w:rsidTr="00C939C6">
        <w:tc>
          <w:tcPr>
            <w:tcW w:w="4621" w:type="dxa"/>
          </w:tcPr>
          <w:p w:rsidR="00C939C6" w:rsidRDefault="00C939C6" w:rsidP="003B039B">
            <w:pPr>
              <w:rPr>
                <w:rFonts w:cs="Helvetica"/>
                <w:color w:val="000000"/>
              </w:rPr>
            </w:pPr>
            <w:r>
              <w:rPr>
                <w:rFonts w:cs="Helvetica"/>
                <w:color w:val="000000"/>
              </w:rPr>
              <w:t>F</w:t>
            </w:r>
          </w:p>
        </w:tc>
        <w:tc>
          <w:tcPr>
            <w:tcW w:w="4621" w:type="dxa"/>
          </w:tcPr>
          <w:p w:rsidR="00C939C6" w:rsidRDefault="00C939C6" w:rsidP="003B039B">
            <w:pPr>
              <w:rPr>
                <w:rFonts w:cs="Helvetica"/>
                <w:color w:val="000000"/>
              </w:rPr>
            </w:pPr>
            <w:r>
              <w:rPr>
                <w:rFonts w:cs="Helvetica"/>
                <w:color w:val="000000"/>
              </w:rPr>
              <w:t>The actual X-chromosome inb</w:t>
            </w:r>
            <w:r w:rsidR="00793A52">
              <w:rPr>
                <w:rFonts w:cs="Helvetica"/>
                <w:color w:val="000000"/>
              </w:rPr>
              <w:t>reeding (</w:t>
            </w:r>
            <w:proofErr w:type="spellStart"/>
            <w:r w:rsidR="00793A52">
              <w:rPr>
                <w:rFonts w:cs="Helvetica"/>
                <w:color w:val="000000"/>
              </w:rPr>
              <w:t>homozygosity</w:t>
            </w:r>
            <w:proofErr w:type="spellEnd"/>
            <w:r w:rsidR="00793A52">
              <w:rPr>
                <w:rFonts w:cs="Helvetica"/>
                <w:color w:val="000000"/>
              </w:rPr>
              <w:t>) estimate (Male call made if F&gt;0.8; Female if F&lt;0.2).</w:t>
            </w:r>
          </w:p>
        </w:tc>
      </w:tr>
    </w:tbl>
    <w:p w:rsidR="005E3323" w:rsidRDefault="005E3323" w:rsidP="005E3323">
      <w:pPr>
        <w:rPr>
          <w:rFonts w:eastAsia="Times New Roman" w:cs="Helvetica"/>
          <w:i/>
          <w:color w:val="000000"/>
          <w:lang w:eastAsia="zh-CN"/>
        </w:rPr>
      </w:pPr>
    </w:p>
    <w:p w:rsidR="005E3323" w:rsidRPr="005E3323" w:rsidRDefault="005E3323" w:rsidP="005E3323">
      <w:pPr>
        <w:rPr>
          <w:rFonts w:eastAsia="Times New Roman" w:cs="Helvetica"/>
          <w:color w:val="000000"/>
          <w:lang w:eastAsia="zh-CN"/>
        </w:rPr>
      </w:pPr>
      <w:r>
        <w:rPr>
          <w:rFonts w:eastAsia="Times New Roman" w:cs="Helvetica"/>
          <w:color w:val="000000"/>
          <w:lang w:eastAsia="zh-CN"/>
        </w:rPr>
        <w:t>The most important column for the purpose of sample QC is column 5, which indicates whether there is a gender discordance or not.</w:t>
      </w:r>
    </w:p>
    <w:p w:rsidR="008560AC" w:rsidRPr="00793A52" w:rsidRDefault="00793A52" w:rsidP="00793A52">
      <w:pPr>
        <w:pStyle w:val="ListParagraph"/>
        <w:numPr>
          <w:ilvl w:val="0"/>
          <w:numId w:val="13"/>
        </w:numPr>
        <w:rPr>
          <w:rFonts w:eastAsia="Times New Roman" w:cs="Helvetica"/>
          <w:i/>
          <w:color w:val="000000"/>
          <w:lang w:eastAsia="zh-CN"/>
        </w:rPr>
      </w:pPr>
      <w:r w:rsidRPr="00793A52">
        <w:rPr>
          <w:rFonts w:eastAsia="Times New Roman" w:cs="Helvetica"/>
          <w:i/>
          <w:color w:val="000000"/>
          <w:lang w:eastAsia="zh-CN"/>
        </w:rPr>
        <w:t>Undertake a gender check for the ‘</w:t>
      </w:r>
      <w:proofErr w:type="spellStart"/>
      <w:r w:rsidRPr="00793A52">
        <w:rPr>
          <w:rFonts w:eastAsia="Times New Roman" w:cs="Helvetica"/>
          <w:i/>
          <w:color w:val="000000"/>
          <w:lang w:eastAsia="zh-CN"/>
        </w:rPr>
        <w:t>genstudy</w:t>
      </w:r>
      <w:proofErr w:type="spellEnd"/>
      <w:r w:rsidRPr="00793A52">
        <w:rPr>
          <w:rFonts w:eastAsia="Times New Roman" w:cs="Helvetica"/>
          <w:i/>
          <w:color w:val="000000"/>
          <w:lang w:eastAsia="zh-CN"/>
        </w:rPr>
        <w:t>’ dataset</w:t>
      </w:r>
      <w:r w:rsidR="00CB1AB3">
        <w:rPr>
          <w:rFonts w:eastAsia="Times New Roman" w:cs="Helvetica"/>
          <w:i/>
          <w:color w:val="000000"/>
          <w:lang w:eastAsia="zh-CN"/>
        </w:rPr>
        <w:t xml:space="preserve"> by using the relevant PLINK command</w:t>
      </w:r>
      <w:r w:rsidRPr="00793A52">
        <w:rPr>
          <w:rFonts w:eastAsia="Times New Roman" w:cs="Helvetica"/>
          <w:i/>
          <w:color w:val="000000"/>
          <w:lang w:eastAsia="zh-CN"/>
        </w:rPr>
        <w:t>. Take a</w:t>
      </w:r>
      <w:r w:rsidR="005103CB">
        <w:rPr>
          <w:rFonts w:eastAsia="Times New Roman" w:cs="Helvetica"/>
          <w:i/>
          <w:color w:val="000000"/>
          <w:lang w:eastAsia="zh-CN"/>
        </w:rPr>
        <w:t xml:space="preserve"> </w:t>
      </w:r>
      <w:r w:rsidRPr="00793A52">
        <w:rPr>
          <w:rFonts w:eastAsia="Times New Roman" w:cs="Helvetica"/>
          <w:i/>
          <w:color w:val="000000"/>
          <w:lang w:eastAsia="zh-CN"/>
        </w:rPr>
        <w:t>look at the first 10 rows of the output file by typing the following command:</w:t>
      </w:r>
    </w:p>
    <w:p w:rsidR="00793A52" w:rsidRPr="00793A52" w:rsidRDefault="007B129C" w:rsidP="00793A52">
      <w:pPr>
        <w:rPr>
          <w:rFonts w:eastAsia="Times New Roman" w:cs="Helvetica"/>
          <w:color w:val="000000"/>
          <w:lang w:eastAsia="zh-CN"/>
        </w:rPr>
      </w:pPr>
      <w:r>
        <w:rPr>
          <w:rFonts w:eastAsia="Times New Roman" w:cs="Times New Roman"/>
          <w:noProof/>
          <w:lang w:eastAsia="zh-CN"/>
        </w:rPr>
        <mc:AlternateContent>
          <mc:Choice Requires="wps">
            <w:drawing>
              <wp:anchor distT="0" distB="0" distL="114300" distR="114300" simplePos="0" relativeHeight="251682816" behindDoc="0" locked="0" layoutInCell="1" allowOverlap="1">
                <wp:simplePos x="0" y="0"/>
                <wp:positionH relativeFrom="column">
                  <wp:posOffset>171450</wp:posOffset>
                </wp:positionH>
                <wp:positionV relativeFrom="paragraph">
                  <wp:posOffset>34290</wp:posOffset>
                </wp:positionV>
                <wp:extent cx="5133975" cy="247650"/>
                <wp:effectExtent l="0" t="0" r="28575"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head</w:t>
                            </w:r>
                            <w:proofErr w:type="gramEnd"/>
                            <w:r w:rsidRPr="00EB5E66">
                              <w:rPr>
                                <w:rFonts w:eastAsia="Times New Roman" w:cs="Consolas"/>
                                <w:b/>
                                <w:color w:val="000000"/>
                                <w:sz w:val="20"/>
                                <w:szCs w:val="20"/>
                                <w:lang w:eastAsia="en-GB"/>
                              </w:rPr>
                              <w:t xml:space="preserve"> -n 2</w:t>
                            </w:r>
                            <w:r w:rsidR="00766ABD" w:rsidRPr="00EB5E66">
                              <w:rPr>
                                <w:rFonts w:eastAsia="Times New Roman" w:cs="Consolas"/>
                                <w:b/>
                                <w:color w:val="000000"/>
                                <w:sz w:val="20"/>
                                <w:szCs w:val="20"/>
                                <w:lang w:eastAsia="en-GB"/>
                              </w:rPr>
                              <w:t xml:space="preserve">0  </w:t>
                            </w:r>
                            <w:proofErr w:type="spellStart"/>
                            <w:r w:rsidR="00766ABD" w:rsidRPr="00EB5E66">
                              <w:rPr>
                                <w:rFonts w:eastAsia="Times New Roman" w:cs="Consolas"/>
                                <w:b/>
                                <w:color w:val="000000"/>
                                <w:sz w:val="20"/>
                                <w:szCs w:val="20"/>
                                <w:lang w:eastAsia="en-GB"/>
                              </w:rPr>
                              <w:t>genstudy</w:t>
                            </w:r>
                            <w:r w:rsidRPr="00EB5E66">
                              <w:rPr>
                                <w:rFonts w:eastAsia="Times New Roman" w:cs="Consolas"/>
                                <w:b/>
                                <w:color w:val="000000"/>
                                <w:sz w:val="20"/>
                                <w:szCs w:val="20"/>
                                <w:lang w:eastAsia="en-GB"/>
                              </w:rPr>
                              <w:t>.sexcheck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13.5pt;margin-top:2.7pt;width:404.2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head</w:t>
                      </w:r>
                      <w:proofErr w:type="gramEnd"/>
                      <w:r w:rsidRPr="00EB5E66">
                        <w:rPr>
                          <w:rFonts w:eastAsia="Times New Roman" w:cs="Consolas"/>
                          <w:b/>
                          <w:color w:val="000000"/>
                          <w:sz w:val="20"/>
                          <w:szCs w:val="20"/>
                          <w:lang w:eastAsia="en-GB"/>
                        </w:rPr>
                        <w:t xml:space="preserve"> -n 2</w:t>
                      </w:r>
                      <w:r w:rsidR="00766ABD" w:rsidRPr="00EB5E66">
                        <w:rPr>
                          <w:rFonts w:eastAsia="Times New Roman" w:cs="Consolas"/>
                          <w:b/>
                          <w:color w:val="000000"/>
                          <w:sz w:val="20"/>
                          <w:szCs w:val="20"/>
                          <w:lang w:eastAsia="en-GB"/>
                        </w:rPr>
                        <w:t xml:space="preserve">0  </w:t>
                      </w:r>
                      <w:proofErr w:type="spellStart"/>
                      <w:r w:rsidR="00766ABD" w:rsidRPr="00EB5E66">
                        <w:rPr>
                          <w:rFonts w:eastAsia="Times New Roman" w:cs="Consolas"/>
                          <w:b/>
                          <w:color w:val="000000"/>
                          <w:sz w:val="20"/>
                          <w:szCs w:val="20"/>
                          <w:lang w:eastAsia="en-GB"/>
                        </w:rPr>
                        <w:t>genstudy</w:t>
                      </w:r>
                      <w:r w:rsidRPr="00EB5E66">
                        <w:rPr>
                          <w:rFonts w:eastAsia="Times New Roman" w:cs="Consolas"/>
                          <w:b/>
                          <w:color w:val="000000"/>
                          <w:sz w:val="20"/>
                          <w:szCs w:val="20"/>
                          <w:lang w:eastAsia="en-GB"/>
                        </w:rPr>
                        <w:t>.sexcheck</w:t>
                      </w:r>
                      <w:proofErr w:type="spellEnd"/>
                    </w:p>
                  </w:txbxContent>
                </v:textbox>
              </v:shape>
            </w:pict>
          </mc:Fallback>
        </mc:AlternateContent>
      </w:r>
    </w:p>
    <w:p w:rsidR="008560AC" w:rsidRPr="00EF1870" w:rsidRDefault="008560AC" w:rsidP="008560AC">
      <w:pPr>
        <w:pStyle w:val="ListParagraph"/>
      </w:pPr>
    </w:p>
    <w:p w:rsidR="0011692C" w:rsidRPr="00CB1AB3" w:rsidRDefault="0011692C" w:rsidP="0011692C">
      <w:pPr>
        <w:pStyle w:val="ListParagraph"/>
        <w:numPr>
          <w:ilvl w:val="0"/>
          <w:numId w:val="8"/>
        </w:numPr>
        <w:rPr>
          <w:b/>
        </w:rPr>
      </w:pPr>
      <w:r w:rsidRPr="00CB1AB3">
        <w:rPr>
          <w:b/>
        </w:rPr>
        <w:t>Duplicate/related samples</w:t>
      </w:r>
    </w:p>
    <w:p w:rsidR="00832334" w:rsidRDefault="007B129C" w:rsidP="003B039B">
      <w:pPr>
        <w:rPr>
          <w:rFonts w:cs="Helvetica"/>
          <w:color w:val="000000"/>
        </w:rPr>
      </w:pPr>
      <w:r>
        <w:rPr>
          <w:rFonts w:eastAsia="Times New Roman" w:cs="Times New Roman"/>
          <w:noProof/>
          <w:lang w:eastAsia="zh-CN"/>
        </w:rPr>
        <mc:AlternateContent>
          <mc:Choice Requires="wps">
            <w:drawing>
              <wp:anchor distT="0" distB="0" distL="114300" distR="114300" simplePos="0" relativeHeight="251684864" behindDoc="0" locked="0" layoutInCell="1" allowOverlap="1">
                <wp:simplePos x="0" y="0"/>
                <wp:positionH relativeFrom="column">
                  <wp:posOffset>104775</wp:posOffset>
                </wp:positionH>
                <wp:positionV relativeFrom="paragraph">
                  <wp:posOffset>1077595</wp:posOffset>
                </wp:positionV>
                <wp:extent cx="5133975" cy="247650"/>
                <wp:effectExtent l="0" t="0" r="28575"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4765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indep</w:t>
                            </w:r>
                            <w:proofErr w:type="spellEnd"/>
                            <w:r w:rsidRPr="00EB5E66">
                              <w:rPr>
                                <w:rFonts w:eastAsia="Times New Roman" w:cs="Consolas"/>
                                <w:b/>
                                <w:color w:val="000000"/>
                                <w:sz w:val="20"/>
                                <w:szCs w:val="20"/>
                                <w:lang w:eastAsia="en-GB"/>
                              </w:rPr>
                              <w:t>-</w:t>
                            </w:r>
                            <w:r w:rsidRPr="00EB5E66">
                              <w:rPr>
                                <w:rFonts w:eastAsia="Times New Roman" w:cs="Consolas"/>
                                <w:b/>
                                <w:color w:val="800000"/>
                                <w:sz w:val="20"/>
                                <w:szCs w:val="20"/>
                                <w:lang w:eastAsia="en-GB"/>
                              </w:rPr>
                              <w:t>pairwise</w:t>
                            </w:r>
                            <w:r w:rsidRPr="00EB5E66">
                              <w:rPr>
                                <w:rFonts w:eastAsia="Times New Roman" w:cs="Consolas"/>
                                <w:b/>
                                <w:color w:val="000000"/>
                                <w:sz w:val="20"/>
                                <w:szCs w:val="20"/>
                                <w:lang w:eastAsia="en-GB"/>
                              </w:rPr>
                              <w:t xml:space="preserve"> 1500 150 0.2 --</w:t>
                            </w:r>
                            <w:proofErr w:type="spellStart"/>
                            <w:r w:rsidRPr="00EB5E66">
                              <w:rPr>
                                <w:rFonts w:eastAsia="Times New Roman" w:cs="Consolas"/>
                                <w:b/>
                                <w:color w:val="000000"/>
                                <w:sz w:val="20"/>
                                <w:szCs w:val="20"/>
                                <w:lang w:eastAsia="en-GB"/>
                              </w:rPr>
                              <w:t>noweb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margin-left:8.25pt;margin-top:84.85pt;width:404.2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indep</w:t>
                      </w:r>
                      <w:proofErr w:type="spellEnd"/>
                      <w:r w:rsidRPr="00EB5E66">
                        <w:rPr>
                          <w:rFonts w:eastAsia="Times New Roman" w:cs="Consolas"/>
                          <w:b/>
                          <w:color w:val="000000"/>
                          <w:sz w:val="20"/>
                          <w:szCs w:val="20"/>
                          <w:lang w:eastAsia="en-GB"/>
                        </w:rPr>
                        <w:t>-</w:t>
                      </w:r>
                      <w:r w:rsidRPr="00EB5E66">
                        <w:rPr>
                          <w:rFonts w:eastAsia="Times New Roman" w:cs="Consolas"/>
                          <w:b/>
                          <w:color w:val="800000"/>
                          <w:sz w:val="20"/>
                          <w:szCs w:val="20"/>
                          <w:lang w:eastAsia="en-GB"/>
                        </w:rPr>
                        <w:t>pairwise</w:t>
                      </w:r>
                      <w:r w:rsidRPr="00EB5E66">
                        <w:rPr>
                          <w:rFonts w:eastAsia="Times New Roman" w:cs="Consolas"/>
                          <w:b/>
                          <w:color w:val="000000"/>
                          <w:sz w:val="20"/>
                          <w:szCs w:val="20"/>
                          <w:lang w:eastAsia="en-GB"/>
                        </w:rPr>
                        <w:t xml:space="preserve"> 1500 150 0.2 --</w:t>
                      </w:r>
                      <w:proofErr w:type="spellStart"/>
                      <w:r w:rsidRPr="00EB5E66">
                        <w:rPr>
                          <w:rFonts w:eastAsia="Times New Roman" w:cs="Consolas"/>
                          <w:b/>
                          <w:color w:val="000000"/>
                          <w:sz w:val="20"/>
                          <w:szCs w:val="20"/>
                          <w:lang w:eastAsia="en-GB"/>
                        </w:rPr>
                        <w:t>noweb</w:t>
                      </w:r>
                      <w:proofErr w:type="spellEnd"/>
                    </w:p>
                  </w:txbxContent>
                </v:textbox>
              </v:shape>
            </w:pict>
          </mc:Fallback>
        </mc:AlternateContent>
      </w:r>
      <w:r w:rsidR="00F33450">
        <w:rPr>
          <w:rFonts w:cs="Helvetica"/>
          <w:color w:val="000000"/>
        </w:rPr>
        <w:t xml:space="preserve">PLINK will also calculated identity-by-state (IBS) and identity-by-descent (IBD) statistics for our individuals to help us identify duplicated and/or related samples. Before we ask PLINK to do this, however, we need to </w:t>
      </w:r>
      <w:r w:rsidR="00246E03" w:rsidRPr="004E429C">
        <w:rPr>
          <w:rFonts w:cs="Helvetica"/>
          <w:color w:val="000000"/>
        </w:rPr>
        <w:t xml:space="preserve">generate a pruned subset of SNPs </w:t>
      </w:r>
      <w:r w:rsidR="00832334" w:rsidRPr="004E429C">
        <w:rPr>
          <w:rFonts w:cs="Helvetica"/>
          <w:color w:val="000000"/>
        </w:rPr>
        <w:t xml:space="preserve">using </w:t>
      </w:r>
      <w:r w:rsidR="00F33450">
        <w:rPr>
          <w:rFonts w:cs="Helvetica"/>
          <w:color w:val="000000"/>
        </w:rPr>
        <w:t>the option ‘</w:t>
      </w:r>
      <w:r w:rsidR="008560AC" w:rsidRPr="004E429C">
        <w:rPr>
          <w:rFonts w:cs="Helvetica"/>
          <w:color w:val="000000"/>
        </w:rPr>
        <w:t>--</w:t>
      </w:r>
      <w:proofErr w:type="spellStart"/>
      <w:r w:rsidR="00832334" w:rsidRPr="00CD5111">
        <w:rPr>
          <w:rStyle w:val="HTMLTypewriter"/>
          <w:rFonts w:asciiTheme="minorHAnsi" w:eastAsiaTheme="minorHAnsi" w:hAnsiTheme="minorHAnsi"/>
          <w:color w:val="000000"/>
          <w:sz w:val="22"/>
          <w:szCs w:val="22"/>
        </w:rPr>
        <w:t>indep</w:t>
      </w:r>
      <w:proofErr w:type="spellEnd"/>
      <w:r w:rsidR="00832334" w:rsidRPr="00CD5111">
        <w:rPr>
          <w:rStyle w:val="HTMLTypewriter"/>
          <w:rFonts w:asciiTheme="minorHAnsi" w:eastAsiaTheme="minorHAnsi" w:hAnsiTheme="minorHAnsi"/>
          <w:color w:val="000000"/>
          <w:sz w:val="22"/>
          <w:szCs w:val="22"/>
        </w:rPr>
        <w:t>-pairwise</w:t>
      </w:r>
      <w:r w:rsidR="00F33450">
        <w:rPr>
          <w:rStyle w:val="HTMLTypewriter"/>
          <w:rFonts w:asciiTheme="minorHAnsi" w:eastAsiaTheme="minorHAnsi" w:hAnsiTheme="minorHAnsi"/>
          <w:color w:val="000000"/>
          <w:sz w:val="22"/>
          <w:szCs w:val="22"/>
        </w:rPr>
        <w:t>’ in PLINK,</w:t>
      </w:r>
      <w:r w:rsidR="00832334" w:rsidRPr="004E429C">
        <w:rPr>
          <w:rStyle w:val="apple-converted-space"/>
          <w:rFonts w:cs="Helvetica"/>
          <w:color w:val="000000"/>
        </w:rPr>
        <w:t> which</w:t>
      </w:r>
      <w:r w:rsidR="00832334" w:rsidRPr="004E429C">
        <w:rPr>
          <w:rFonts w:cs="Helvetica"/>
          <w:color w:val="000000"/>
        </w:rPr>
        <w:t xml:space="preserve"> is based on pairwise g</w:t>
      </w:r>
      <w:r w:rsidR="00F33450">
        <w:rPr>
          <w:rFonts w:cs="Helvetica"/>
          <w:color w:val="000000"/>
        </w:rPr>
        <w:t xml:space="preserve">enotypic correlation. </w:t>
      </w:r>
      <w:r w:rsidR="00876E49">
        <w:rPr>
          <w:rFonts w:cs="Helvetica"/>
          <w:color w:val="000000"/>
        </w:rPr>
        <w:t>An example of a</w:t>
      </w:r>
      <w:r w:rsidR="00F33450">
        <w:rPr>
          <w:rFonts w:cs="Helvetica"/>
          <w:color w:val="000000"/>
        </w:rPr>
        <w:t xml:space="preserve"> command line for generating a pruned subset of SNPs is as follows:</w:t>
      </w:r>
    </w:p>
    <w:p w:rsidR="00F33450" w:rsidRPr="004E429C" w:rsidRDefault="00F33450" w:rsidP="003B039B">
      <w:pPr>
        <w:rPr>
          <w:rFonts w:cs="Helvetica"/>
          <w:color w:val="000000"/>
        </w:rPr>
      </w:pPr>
    </w:p>
    <w:p w:rsidR="00F33450" w:rsidRDefault="00F33450" w:rsidP="008560AC">
      <w:pPr>
        <w:spacing w:after="0" w:line="240" w:lineRule="auto"/>
        <w:rPr>
          <w:rFonts w:eastAsia="Times New Roman" w:cs="Helvetica"/>
          <w:color w:val="000000"/>
          <w:lang w:eastAsia="zh-CN"/>
        </w:rPr>
      </w:pPr>
    </w:p>
    <w:p w:rsidR="00876E49" w:rsidRPr="004E429C" w:rsidRDefault="00876E49" w:rsidP="00876E49">
      <w:pPr>
        <w:rPr>
          <w:rFonts w:cs="Helvetica"/>
          <w:color w:val="000000"/>
        </w:rPr>
      </w:pPr>
      <w:r>
        <w:rPr>
          <w:rFonts w:cs="Helvetica"/>
          <w:color w:val="000000"/>
        </w:rPr>
        <w:t xml:space="preserve">The options 1500, 150 and 0.2 in the command above relate to the following </w:t>
      </w:r>
      <w:r w:rsidR="00F77CEC">
        <w:rPr>
          <w:rFonts w:cs="Helvetica"/>
          <w:color w:val="000000"/>
        </w:rPr>
        <w:t>steps,</w:t>
      </w:r>
      <w:r>
        <w:rPr>
          <w:rFonts w:cs="Helvetica"/>
          <w:color w:val="000000"/>
        </w:rPr>
        <w:t xml:space="preserve"> and of course these options can be changed depending on your requirements:</w:t>
      </w:r>
    </w:p>
    <w:p w:rsidR="00876E49" w:rsidRPr="004E429C" w:rsidRDefault="00876E49" w:rsidP="00876E49">
      <w:pPr>
        <w:pStyle w:val="ListParagraph"/>
        <w:rPr>
          <w:rFonts w:cs="Helvetica"/>
          <w:color w:val="000000"/>
        </w:rPr>
      </w:pPr>
      <w:r w:rsidRPr="004E429C">
        <w:rPr>
          <w:rFonts w:cs="Helvetica"/>
          <w:color w:val="000000"/>
        </w:rPr>
        <w:t xml:space="preserve">a) </w:t>
      </w:r>
      <w:proofErr w:type="gramStart"/>
      <w:r w:rsidRPr="004E429C">
        <w:rPr>
          <w:rFonts w:cs="Helvetica"/>
          <w:color w:val="000000"/>
        </w:rPr>
        <w:t>consider</w:t>
      </w:r>
      <w:proofErr w:type="gramEnd"/>
      <w:r w:rsidRPr="004E429C">
        <w:rPr>
          <w:rFonts w:cs="Helvetica"/>
          <w:color w:val="000000"/>
        </w:rPr>
        <w:t xml:space="preserve"> a window of 50 SNPs, </w:t>
      </w:r>
    </w:p>
    <w:p w:rsidR="00876E49" w:rsidRPr="004E429C" w:rsidRDefault="00876E49" w:rsidP="00876E49">
      <w:pPr>
        <w:pStyle w:val="ListParagraph"/>
        <w:rPr>
          <w:rFonts w:cs="Helvetica"/>
          <w:color w:val="000000"/>
        </w:rPr>
      </w:pPr>
      <w:r w:rsidRPr="004E429C">
        <w:rPr>
          <w:rFonts w:cs="Helvetica"/>
          <w:color w:val="000000"/>
        </w:rPr>
        <w:t xml:space="preserve">b) </w:t>
      </w:r>
      <w:proofErr w:type="gramStart"/>
      <w:r w:rsidRPr="004E429C">
        <w:rPr>
          <w:rFonts w:cs="Helvetica"/>
          <w:color w:val="000000"/>
        </w:rPr>
        <w:t>calculate</w:t>
      </w:r>
      <w:proofErr w:type="gramEnd"/>
      <w:r w:rsidRPr="004E429C">
        <w:rPr>
          <w:rFonts w:cs="Helvetica"/>
          <w:color w:val="000000"/>
        </w:rPr>
        <w:t xml:space="preserve"> LD between each pair of SNPs in the window, remove one of a pair of SNPs if the LD is greater than 0.5, </w:t>
      </w:r>
    </w:p>
    <w:p w:rsidR="00876E49" w:rsidRPr="004E429C" w:rsidRDefault="00876E49" w:rsidP="00876E49">
      <w:pPr>
        <w:pStyle w:val="ListParagraph"/>
        <w:rPr>
          <w:rFonts w:cs="Helvetica"/>
          <w:color w:val="000000"/>
        </w:rPr>
      </w:pPr>
      <w:r w:rsidRPr="004E429C">
        <w:rPr>
          <w:rFonts w:cs="Helvetica"/>
          <w:color w:val="000000"/>
        </w:rPr>
        <w:t xml:space="preserve">c) </w:t>
      </w:r>
      <w:proofErr w:type="gramStart"/>
      <w:r w:rsidRPr="004E429C">
        <w:rPr>
          <w:rFonts w:cs="Helvetica"/>
          <w:color w:val="000000"/>
        </w:rPr>
        <w:t>shift</w:t>
      </w:r>
      <w:proofErr w:type="gramEnd"/>
      <w:r w:rsidRPr="004E429C">
        <w:rPr>
          <w:rFonts w:cs="Helvetica"/>
          <w:color w:val="000000"/>
        </w:rPr>
        <w:t xml:space="preserve"> the window 5 SNPs forward and repeat the procedure.</w:t>
      </w:r>
    </w:p>
    <w:p w:rsidR="00832334" w:rsidRPr="004E429C" w:rsidRDefault="00F33450" w:rsidP="008560AC">
      <w:pPr>
        <w:spacing w:after="0" w:line="240" w:lineRule="auto"/>
        <w:rPr>
          <w:rFonts w:eastAsia="Times New Roman" w:cs="Helvetica"/>
          <w:color w:val="000000"/>
          <w:lang w:eastAsia="zh-CN"/>
        </w:rPr>
      </w:pPr>
      <w:r>
        <w:rPr>
          <w:rFonts w:eastAsia="Times New Roman" w:cs="Helvetica"/>
          <w:color w:val="000000"/>
          <w:lang w:eastAsia="zh-CN"/>
        </w:rPr>
        <w:t>Running this command line will create two output files, ‘plink.prune.in’ and ‘</w:t>
      </w:r>
      <w:proofErr w:type="spellStart"/>
      <w:r>
        <w:rPr>
          <w:rFonts w:eastAsia="Times New Roman" w:cs="Helvetica"/>
          <w:color w:val="000000"/>
          <w:lang w:eastAsia="zh-CN"/>
        </w:rPr>
        <w:t>plink.prune.out</w:t>
      </w:r>
      <w:proofErr w:type="spellEnd"/>
      <w:r>
        <w:rPr>
          <w:rFonts w:eastAsia="Times New Roman" w:cs="Helvetica"/>
          <w:color w:val="000000"/>
          <w:lang w:eastAsia="zh-CN"/>
        </w:rPr>
        <w:t>’.</w:t>
      </w:r>
    </w:p>
    <w:p w:rsidR="00832334" w:rsidRPr="004E429C" w:rsidRDefault="00832334" w:rsidP="00832334">
      <w:pPr>
        <w:spacing w:after="0" w:line="240" w:lineRule="auto"/>
        <w:rPr>
          <w:rFonts w:eastAsia="Times New Roman" w:cs="Times New Roman"/>
          <w:lang w:eastAsia="zh-CN"/>
        </w:rPr>
      </w:pPr>
    </w:p>
    <w:p w:rsidR="00832334" w:rsidRPr="004E429C" w:rsidRDefault="00832334" w:rsidP="0083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sidRPr="004E429C">
        <w:rPr>
          <w:rFonts w:eastAsia="Times New Roman" w:cs="Courier New"/>
          <w:color w:val="000000"/>
          <w:lang w:eastAsia="zh-CN"/>
        </w:rPr>
        <w:t xml:space="preserve">     plink.prune.in</w:t>
      </w:r>
    </w:p>
    <w:p w:rsidR="00876E49" w:rsidRDefault="00832334" w:rsidP="0083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sidRPr="004E429C">
        <w:rPr>
          <w:rFonts w:eastAsia="Times New Roman" w:cs="Courier New"/>
          <w:color w:val="000000"/>
          <w:lang w:eastAsia="zh-CN"/>
        </w:rPr>
        <w:t xml:space="preserve">     </w:t>
      </w:r>
      <w:proofErr w:type="spellStart"/>
      <w:r w:rsidRPr="004E429C">
        <w:rPr>
          <w:rFonts w:eastAsia="Times New Roman" w:cs="Courier New"/>
          <w:color w:val="000000"/>
          <w:lang w:eastAsia="zh-CN"/>
        </w:rPr>
        <w:t>plink.prune.out</w:t>
      </w:r>
      <w:proofErr w:type="spellEnd"/>
    </w:p>
    <w:p w:rsidR="00CA1F1E" w:rsidRPr="004E429C" w:rsidRDefault="00CA1F1E" w:rsidP="00832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p w:rsidR="00832334" w:rsidRDefault="00876E49" w:rsidP="008560AC">
      <w:pPr>
        <w:rPr>
          <w:rFonts w:eastAsia="Times New Roman" w:cs="Helvetica"/>
          <w:color w:val="000000"/>
          <w:lang w:eastAsia="zh-CN"/>
        </w:rPr>
      </w:pPr>
      <w:r>
        <w:rPr>
          <w:rFonts w:eastAsia="Times New Roman" w:cs="Helvetica"/>
          <w:color w:val="000000"/>
          <w:lang w:eastAsia="zh-CN"/>
        </w:rPr>
        <w:t>Each is simply a</w:t>
      </w:r>
      <w:r w:rsidR="00832334" w:rsidRPr="004E429C">
        <w:rPr>
          <w:rFonts w:eastAsia="Times New Roman" w:cs="Helvetica"/>
          <w:color w:val="000000"/>
          <w:lang w:eastAsia="zh-CN"/>
        </w:rPr>
        <w:t xml:space="preserve"> list of SNP IDs</w:t>
      </w:r>
      <w:r w:rsidR="005103CB">
        <w:rPr>
          <w:rFonts w:eastAsia="Times New Roman" w:cs="Helvetica"/>
          <w:color w:val="000000"/>
          <w:lang w:eastAsia="zh-CN"/>
        </w:rPr>
        <w:t xml:space="preserve"> – the ‘.in’ file lists all SNPs remaining after pruning; the ‘.out’ file lists all SNPs removed during pruning. B</w:t>
      </w:r>
      <w:r w:rsidR="00832334" w:rsidRPr="004E429C">
        <w:rPr>
          <w:rFonts w:eastAsia="Times New Roman" w:cs="Helvetica"/>
          <w:color w:val="000000"/>
          <w:lang w:eastAsia="zh-CN"/>
        </w:rPr>
        <w:t xml:space="preserve">oth these files can subsequently be specified as the argument for </w:t>
      </w:r>
      <w:r>
        <w:rPr>
          <w:rFonts w:eastAsia="Times New Roman" w:cs="Helvetica"/>
          <w:color w:val="000000"/>
          <w:lang w:eastAsia="zh-CN"/>
        </w:rPr>
        <w:t>PLINK’s ‘</w:t>
      </w:r>
      <w:r w:rsidR="00F77CEC">
        <w:rPr>
          <w:rFonts w:eastAsia="Times New Roman" w:cs="Courier New"/>
          <w:color w:val="000000"/>
          <w:lang w:eastAsia="zh-CN"/>
        </w:rPr>
        <w:t>--</w:t>
      </w:r>
      <w:r w:rsidR="00832334" w:rsidRPr="004E429C">
        <w:rPr>
          <w:rFonts w:eastAsia="Times New Roman" w:cs="Courier New"/>
          <w:color w:val="000000"/>
          <w:lang w:eastAsia="zh-CN"/>
        </w:rPr>
        <w:t>extract</w:t>
      </w:r>
      <w:r>
        <w:rPr>
          <w:rFonts w:eastAsia="Times New Roman" w:cs="Courier New"/>
          <w:color w:val="000000"/>
          <w:lang w:eastAsia="zh-CN"/>
        </w:rPr>
        <w:t>’</w:t>
      </w:r>
      <w:r w:rsidR="00832334" w:rsidRPr="004E429C">
        <w:rPr>
          <w:rFonts w:eastAsia="Times New Roman" w:cs="Helvetica"/>
          <w:color w:val="000000"/>
          <w:lang w:eastAsia="zh-CN"/>
        </w:rPr>
        <w:t> or </w:t>
      </w:r>
      <w:r>
        <w:rPr>
          <w:rFonts w:eastAsia="Times New Roman" w:cs="Helvetica"/>
          <w:color w:val="000000"/>
          <w:lang w:eastAsia="zh-CN"/>
        </w:rPr>
        <w:t>‘</w:t>
      </w:r>
      <w:r w:rsidR="00F77CEC">
        <w:rPr>
          <w:rFonts w:eastAsia="Times New Roman" w:cs="Helvetica"/>
          <w:color w:val="000000"/>
          <w:lang w:eastAsia="zh-CN"/>
        </w:rPr>
        <w:t>--</w:t>
      </w:r>
      <w:r w:rsidR="00832334" w:rsidRPr="004E429C">
        <w:rPr>
          <w:rFonts w:eastAsia="Times New Roman" w:cs="Courier New"/>
          <w:color w:val="000000"/>
          <w:lang w:eastAsia="zh-CN"/>
        </w:rPr>
        <w:t>exclude</w:t>
      </w:r>
      <w:r>
        <w:rPr>
          <w:rFonts w:eastAsia="Times New Roman" w:cs="Courier New"/>
          <w:color w:val="000000"/>
          <w:lang w:eastAsia="zh-CN"/>
        </w:rPr>
        <w:t>’</w:t>
      </w:r>
      <w:r w:rsidR="00832334" w:rsidRPr="004E429C">
        <w:rPr>
          <w:rFonts w:eastAsia="Times New Roman" w:cs="Helvetica"/>
          <w:color w:val="000000"/>
          <w:lang w:eastAsia="zh-CN"/>
        </w:rPr>
        <w:t> command</w:t>
      </w:r>
      <w:r>
        <w:rPr>
          <w:rFonts w:eastAsia="Times New Roman" w:cs="Helvetica"/>
          <w:color w:val="000000"/>
          <w:lang w:eastAsia="zh-CN"/>
        </w:rPr>
        <w:t xml:space="preserve"> </w:t>
      </w:r>
      <w:r w:rsidR="00CB1AB3">
        <w:rPr>
          <w:rFonts w:eastAsia="Times New Roman" w:cs="Helvetica"/>
          <w:color w:val="000000"/>
          <w:lang w:eastAsia="zh-CN"/>
        </w:rPr>
        <w:t xml:space="preserve">respectively </w:t>
      </w:r>
      <w:r>
        <w:rPr>
          <w:rFonts w:eastAsia="Times New Roman" w:cs="Helvetica"/>
          <w:color w:val="000000"/>
          <w:lang w:eastAsia="zh-CN"/>
        </w:rPr>
        <w:t>to provide a pruned set of SNPs</w:t>
      </w:r>
      <w:r w:rsidR="00832334" w:rsidRPr="004E429C">
        <w:rPr>
          <w:rFonts w:eastAsia="Times New Roman" w:cs="Helvetica"/>
          <w:color w:val="000000"/>
          <w:lang w:eastAsia="zh-CN"/>
        </w:rPr>
        <w:t>.</w:t>
      </w:r>
    </w:p>
    <w:p w:rsidR="005103CB" w:rsidRPr="005103CB" w:rsidRDefault="005103CB" w:rsidP="005103CB">
      <w:pPr>
        <w:pStyle w:val="ListParagraph"/>
        <w:numPr>
          <w:ilvl w:val="0"/>
          <w:numId w:val="13"/>
        </w:numPr>
        <w:rPr>
          <w:rFonts w:eastAsia="Times New Roman" w:cs="Helvetica"/>
          <w:color w:val="000000"/>
          <w:lang w:eastAsia="zh-CN"/>
        </w:rPr>
      </w:pPr>
      <w:r>
        <w:rPr>
          <w:rFonts w:eastAsia="Times New Roman" w:cs="Helvetica"/>
          <w:i/>
          <w:color w:val="000000"/>
          <w:lang w:eastAsia="zh-CN"/>
        </w:rPr>
        <w:t xml:space="preserve">Create a list of SNPs (‘plink.prune.in’) to include in a pruned version of the </w:t>
      </w:r>
      <w:proofErr w:type="spellStart"/>
      <w:r>
        <w:rPr>
          <w:rFonts w:eastAsia="Times New Roman" w:cs="Helvetica"/>
          <w:i/>
          <w:color w:val="000000"/>
          <w:lang w:eastAsia="zh-CN"/>
        </w:rPr>
        <w:t>genstudy</w:t>
      </w:r>
      <w:proofErr w:type="spellEnd"/>
      <w:r>
        <w:rPr>
          <w:rFonts w:eastAsia="Times New Roman" w:cs="Helvetica"/>
          <w:i/>
          <w:color w:val="000000"/>
          <w:lang w:eastAsia="zh-CN"/>
        </w:rPr>
        <w:t xml:space="preserve"> dataset</w:t>
      </w:r>
      <w:r w:rsidR="00CB1AB3">
        <w:rPr>
          <w:rFonts w:eastAsia="Times New Roman" w:cs="Helvetica"/>
          <w:i/>
          <w:color w:val="000000"/>
          <w:lang w:eastAsia="zh-CN"/>
        </w:rPr>
        <w:t>, by using the relevant PLINK command</w:t>
      </w:r>
      <w:r>
        <w:rPr>
          <w:rFonts w:eastAsia="Times New Roman" w:cs="Helvetica"/>
          <w:i/>
          <w:color w:val="000000"/>
          <w:lang w:eastAsia="zh-CN"/>
        </w:rPr>
        <w:t>.</w:t>
      </w:r>
      <w:r w:rsidR="00007B2C" w:rsidRPr="00007B2C">
        <w:rPr>
          <w:rFonts w:eastAsia="Times New Roman" w:cs="Helvetica"/>
          <w:i/>
          <w:color w:val="000000"/>
          <w:lang w:eastAsia="zh-CN"/>
        </w:rPr>
        <w:t xml:space="preserve"> </w:t>
      </w:r>
      <w:r w:rsidR="00007B2C">
        <w:rPr>
          <w:rFonts w:eastAsia="Times New Roman" w:cs="Helvetica"/>
          <w:i/>
          <w:color w:val="000000"/>
          <w:lang w:eastAsia="zh-CN"/>
        </w:rPr>
        <w:t xml:space="preserve">(Note: running this command will take a while and so </w:t>
      </w:r>
      <w:r w:rsidR="00007B2C">
        <w:rPr>
          <w:rFonts w:eastAsia="Times New Roman" w:cs="Helvetica"/>
          <w:i/>
          <w:color w:val="000000"/>
          <w:lang w:eastAsia="zh-CN"/>
        </w:rPr>
        <w:lastRenderedPageBreak/>
        <w:t>you may wish t</w:t>
      </w:r>
      <w:r w:rsidR="00007B2C" w:rsidRPr="00007B2C">
        <w:rPr>
          <w:rFonts w:eastAsia="Times New Roman" w:cs="Helvetica"/>
          <w:i/>
          <w:color w:val="000000"/>
          <w:lang w:eastAsia="zh-CN"/>
        </w:rPr>
        <w:t>o</w:t>
      </w:r>
      <w:r w:rsidR="00007B2C">
        <w:rPr>
          <w:rFonts w:eastAsia="Times New Roman" w:cs="Helvetica"/>
          <w:i/>
          <w:color w:val="000000"/>
          <w:lang w:eastAsia="zh-CN"/>
        </w:rPr>
        <w:t xml:space="preserve"> skip this step during the practical – in which </w:t>
      </w:r>
      <w:r w:rsidR="00F77CEC">
        <w:rPr>
          <w:rFonts w:eastAsia="Times New Roman" w:cs="Helvetica"/>
          <w:i/>
          <w:color w:val="000000"/>
          <w:lang w:eastAsia="zh-CN"/>
        </w:rPr>
        <w:t>case, a</w:t>
      </w:r>
      <w:r w:rsidR="00007B2C">
        <w:rPr>
          <w:rFonts w:eastAsia="Times New Roman" w:cs="Helvetica"/>
          <w:i/>
          <w:color w:val="000000"/>
          <w:lang w:eastAsia="zh-CN"/>
        </w:rPr>
        <w:t xml:space="preserve">  list of SNPs ‘plink.prune.in’ has been provided for you.)</w:t>
      </w:r>
    </w:p>
    <w:p w:rsidR="005103CB" w:rsidRPr="00007B2C" w:rsidRDefault="005103CB" w:rsidP="00007B2C">
      <w:pPr>
        <w:pStyle w:val="ListParagraph"/>
        <w:numPr>
          <w:ilvl w:val="0"/>
          <w:numId w:val="13"/>
        </w:numPr>
        <w:rPr>
          <w:rFonts w:eastAsia="Times New Roman" w:cs="Helvetica"/>
          <w:color w:val="000000"/>
          <w:lang w:eastAsia="zh-CN"/>
        </w:rPr>
      </w:pPr>
      <w:r>
        <w:rPr>
          <w:rFonts w:eastAsia="Times New Roman" w:cs="Helvetica"/>
          <w:i/>
          <w:color w:val="000000"/>
          <w:lang w:eastAsia="zh-CN"/>
        </w:rPr>
        <w:t>Create a pruned version of the ‘</w:t>
      </w:r>
      <w:proofErr w:type="spellStart"/>
      <w:r>
        <w:rPr>
          <w:rFonts w:eastAsia="Times New Roman" w:cs="Helvetica"/>
          <w:i/>
          <w:color w:val="000000"/>
          <w:lang w:eastAsia="zh-CN"/>
        </w:rPr>
        <w:t>genstudy</w:t>
      </w:r>
      <w:proofErr w:type="spellEnd"/>
      <w:r>
        <w:rPr>
          <w:rFonts w:eastAsia="Times New Roman" w:cs="Helvetica"/>
          <w:i/>
          <w:color w:val="000000"/>
          <w:lang w:eastAsia="zh-CN"/>
        </w:rPr>
        <w:t>’ dataset and call it ‘</w:t>
      </w:r>
      <w:proofErr w:type="spellStart"/>
      <w:r>
        <w:rPr>
          <w:rFonts w:eastAsia="Times New Roman" w:cs="Helvetica"/>
          <w:i/>
          <w:color w:val="000000"/>
          <w:lang w:eastAsia="zh-CN"/>
        </w:rPr>
        <w:t>p.genstudy</w:t>
      </w:r>
      <w:proofErr w:type="spellEnd"/>
      <w:r>
        <w:rPr>
          <w:rFonts w:eastAsia="Times New Roman" w:cs="Helvetica"/>
          <w:i/>
          <w:color w:val="000000"/>
          <w:lang w:eastAsia="zh-CN"/>
        </w:rPr>
        <w:t>’, by typing the command below</w:t>
      </w:r>
      <w:r w:rsidR="00007B2C">
        <w:rPr>
          <w:rFonts w:eastAsia="Times New Roman" w:cs="Helvetica"/>
          <w:i/>
          <w:color w:val="000000"/>
          <w:lang w:eastAsia="zh-CN"/>
        </w:rPr>
        <w:t xml:space="preserve"> </w:t>
      </w:r>
    </w:p>
    <w:p w:rsidR="00007B2C" w:rsidRDefault="007B129C" w:rsidP="003B039B">
      <w:pPr>
        <w:rPr>
          <w:rFonts w:cs="Helvetica"/>
          <w:color w:val="000000"/>
        </w:rPr>
      </w:pPr>
      <w:r>
        <w:rPr>
          <w:rFonts w:eastAsia="Times New Roman" w:cs="Times New Roman"/>
          <w:noProof/>
          <w:lang w:eastAsia="zh-CN"/>
        </w:rPr>
        <mc:AlternateContent>
          <mc:Choice Requires="wps">
            <w:drawing>
              <wp:anchor distT="0" distB="0" distL="114300" distR="114300" simplePos="0" relativeHeight="251719680" behindDoc="0" locked="0" layoutInCell="1" allowOverlap="1">
                <wp:simplePos x="0" y="0"/>
                <wp:positionH relativeFrom="column">
                  <wp:posOffset>-9525</wp:posOffset>
                </wp:positionH>
                <wp:positionV relativeFrom="paragraph">
                  <wp:posOffset>84455</wp:posOffset>
                </wp:positionV>
                <wp:extent cx="5133975" cy="304800"/>
                <wp:effectExtent l="0" t="0" r="28575"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0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--extract plink.prune.in --make-bed --out </w:t>
                            </w:r>
                            <w:proofErr w:type="spellStart"/>
                            <w:r w:rsidRPr="00EB5E66">
                              <w:rPr>
                                <w:rFonts w:eastAsia="Times New Roman" w:cs="Consolas"/>
                                <w:b/>
                                <w:color w:val="000000"/>
                                <w:sz w:val="20"/>
                                <w:szCs w:val="20"/>
                                <w:lang w:eastAsia="en-GB"/>
                              </w:rPr>
                              <w:t>p.genstudy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75pt;margin-top:6.65pt;width:404.25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" fillcolor="#dce6f2">
                <v:textbox>
                  <w:txbxContent>
                    <w:p w:rsidR="00A56512" w:rsidRPr="00EB5E66" w:rsidRDefault="00A56512" w:rsidP="00EB5E66">
                      <w:pPr>
                        <w:spacing w:after="0" w:line="240" w:lineRule="auto"/>
                        <w:rPr>
                          <w:rFonts w:eastAsia="Times New Roman" w:cs="Consolas"/>
                          <w:b/>
                          <w:color w:val="000000"/>
                          <w:sz w:val="20"/>
                          <w:szCs w:val="20"/>
                          <w:lang w:eastAsia="en-GB"/>
                        </w:rPr>
                      </w:pPr>
                      <w:proofErr w:type="gramStart"/>
                      <w:r w:rsidRPr="00EB5E66">
                        <w:rPr>
                          <w:rFonts w:eastAsia="Times New Roman" w:cs="Consolas"/>
                          <w:b/>
                          <w:color w:val="000000"/>
                          <w:sz w:val="20"/>
                          <w:szCs w:val="20"/>
                          <w:lang w:eastAsia="en-GB"/>
                        </w:rPr>
                        <w:t>plink</w:t>
                      </w:r>
                      <w:proofErr w:type="gram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bfile</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--extract plink.prune.in --make-bed --out </w:t>
                      </w:r>
                      <w:proofErr w:type="spellStart"/>
                      <w:r w:rsidRPr="00EB5E66">
                        <w:rPr>
                          <w:rFonts w:eastAsia="Times New Roman" w:cs="Consolas"/>
                          <w:b/>
                          <w:color w:val="000000"/>
                          <w:sz w:val="20"/>
                          <w:szCs w:val="20"/>
                          <w:lang w:eastAsia="en-GB"/>
                        </w:rPr>
                        <w:t>p.genstudy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v:textbox>
              </v:shape>
            </w:pict>
          </mc:Fallback>
        </mc:AlternateContent>
      </w:r>
    </w:p>
    <w:p w:rsidR="00007B2C" w:rsidRDefault="00007B2C" w:rsidP="003B039B">
      <w:pPr>
        <w:rPr>
          <w:rFonts w:cs="Helvetica"/>
          <w:color w:val="000000"/>
        </w:rPr>
      </w:pPr>
    </w:p>
    <w:p w:rsidR="005103CB" w:rsidRDefault="007B129C" w:rsidP="003B039B">
      <w:pPr>
        <w:rPr>
          <w:rFonts w:cs="Helvetica"/>
          <w:color w:val="000000"/>
        </w:rPr>
      </w:pPr>
      <w:r>
        <w:rPr>
          <w:rFonts w:eastAsia="Times New Roman" w:cs="Times New Roman"/>
          <w:noProof/>
          <w:lang w:eastAsia="zh-CN"/>
        </w:rPr>
        <mc:AlternateContent>
          <mc:Choice Requires="wps">
            <w:drawing>
              <wp:anchor distT="0" distB="0" distL="114300" distR="114300" simplePos="0" relativeHeight="251688960" behindDoc="0" locked="0" layoutInCell="1" allowOverlap="1">
                <wp:simplePos x="0" y="0"/>
                <wp:positionH relativeFrom="column">
                  <wp:posOffset>-9525</wp:posOffset>
                </wp:positionH>
                <wp:positionV relativeFrom="paragraph">
                  <wp:posOffset>491490</wp:posOffset>
                </wp:positionV>
                <wp:extent cx="5133975" cy="304800"/>
                <wp:effectExtent l="0" t="0" r="28575"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Times New Roman"/>
                                <w:b/>
                                <w:color w:val="000000"/>
                                <w:sz w:val="20"/>
                                <w:szCs w:val="20"/>
                                <w:lang w:eastAsia="zh-CN"/>
                              </w:rPr>
                              <w:t>plink</w:t>
                            </w:r>
                            <w:proofErr w:type="gram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bfile</w:t>
                            </w:r>
                            <w:proofErr w:type="spell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p.genstudy</w:t>
                            </w:r>
                            <w:proofErr w:type="spellEnd"/>
                            <w:r w:rsidRPr="00EB5E66">
                              <w:rPr>
                                <w:rFonts w:eastAsia="Times New Roman" w:cs="Times New Roman"/>
                                <w:b/>
                                <w:color w:val="000000"/>
                                <w:sz w:val="20"/>
                                <w:szCs w:val="20"/>
                                <w:lang w:eastAsia="zh-CN"/>
                              </w:rPr>
                              <w:t xml:space="preserve"> --genome --out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 o:spid="_x0000_s1040" type="#_x0000_t202" style="position:absolute;margin-left:-.75pt;margin-top:38.7pt;width:404.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" fillcolor="#dce6f2">
                <v:textbox>
                  <w:txbxContent>
                    <w:p w:rsidR="00A56512" w:rsidRPr="00EB5E66" w:rsidRDefault="00A56512" w:rsidP="00EB5E66">
                      <w:pPr>
                        <w:spacing w:after="0" w:line="240" w:lineRule="auto"/>
                        <w:rPr>
                          <w:rFonts w:eastAsia="Times New Roman" w:cs="Consolas"/>
                          <w:b/>
                          <w:color w:val="800000"/>
                          <w:sz w:val="20"/>
                          <w:szCs w:val="20"/>
                          <w:lang w:eastAsia="en-GB"/>
                        </w:rPr>
                      </w:pPr>
                      <w:proofErr w:type="gramStart"/>
                      <w:r w:rsidRPr="00EB5E66">
                        <w:rPr>
                          <w:rFonts w:eastAsia="Times New Roman" w:cs="Times New Roman"/>
                          <w:b/>
                          <w:color w:val="000000"/>
                          <w:sz w:val="20"/>
                          <w:szCs w:val="20"/>
                          <w:lang w:eastAsia="zh-CN"/>
                        </w:rPr>
                        <w:t>plink</w:t>
                      </w:r>
                      <w:proofErr w:type="gram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bfile</w:t>
                      </w:r>
                      <w:proofErr w:type="spell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p.genstudy</w:t>
                      </w:r>
                      <w:proofErr w:type="spellEnd"/>
                      <w:r w:rsidRPr="00EB5E66">
                        <w:rPr>
                          <w:rFonts w:eastAsia="Times New Roman" w:cs="Times New Roman"/>
                          <w:b/>
                          <w:color w:val="000000"/>
                          <w:sz w:val="20"/>
                          <w:szCs w:val="20"/>
                          <w:lang w:eastAsia="zh-CN"/>
                        </w:rPr>
                        <w:t xml:space="preserve"> --genome --out </w:t>
                      </w:r>
                      <w:proofErr w:type="spellStart"/>
                      <w:r w:rsidRPr="00EB5E66">
                        <w:rPr>
                          <w:rFonts w:eastAsia="Times New Roman" w:cs="Consolas"/>
                          <w:b/>
                          <w:color w:val="000000"/>
                          <w:sz w:val="20"/>
                          <w:szCs w:val="20"/>
                          <w:lang w:eastAsia="en-GB"/>
                        </w:rPr>
                        <w:t>genstudy</w:t>
                      </w:r>
                      <w:proofErr w:type="spellEnd"/>
                      <w:r w:rsidRPr="00EB5E66">
                        <w:rPr>
                          <w:rFonts w:eastAsia="Times New Roman" w:cs="Consolas"/>
                          <w:b/>
                          <w:color w:val="000000"/>
                          <w:sz w:val="20"/>
                          <w:szCs w:val="20"/>
                          <w:lang w:eastAsia="en-GB"/>
                        </w:rPr>
                        <w:t xml:space="preserve"> --</w:t>
                      </w:r>
                      <w:proofErr w:type="spellStart"/>
                      <w:r w:rsidRPr="00EB5E66">
                        <w:rPr>
                          <w:rFonts w:eastAsia="Times New Roman" w:cs="Consolas"/>
                          <w:b/>
                          <w:color w:val="000000"/>
                          <w:sz w:val="20"/>
                          <w:szCs w:val="20"/>
                          <w:lang w:eastAsia="en-GB"/>
                        </w:rPr>
                        <w:t>noweb</w:t>
                      </w:r>
                      <w:proofErr w:type="spellEnd"/>
                    </w:p>
                  </w:txbxContent>
                </v:textbox>
              </v:shape>
            </w:pict>
          </mc:Fallback>
        </mc:AlternateContent>
      </w:r>
      <w:r w:rsidR="005103CB">
        <w:rPr>
          <w:rFonts w:cs="Helvetica"/>
          <w:color w:val="000000"/>
        </w:rPr>
        <w:t xml:space="preserve">We can generate IBS and IBD estimates </w:t>
      </w:r>
      <w:r w:rsidR="00BE7B25" w:rsidRPr="004E429C">
        <w:rPr>
          <w:rFonts w:cs="Helvetica"/>
          <w:color w:val="000000"/>
        </w:rPr>
        <w:t xml:space="preserve">for all pairs of individuals </w:t>
      </w:r>
      <w:r w:rsidR="005103CB">
        <w:rPr>
          <w:rFonts w:cs="Helvetica"/>
          <w:color w:val="000000"/>
        </w:rPr>
        <w:t>by using the PLINK option ‘—genome’. The command line for running this is as follows:</w:t>
      </w:r>
      <w:r w:rsidR="005103CB" w:rsidRPr="005103CB">
        <w:rPr>
          <w:rFonts w:eastAsia="Times New Roman" w:cs="Times New Roman"/>
          <w:noProof/>
          <w:lang w:eastAsia="en-GB"/>
        </w:rPr>
        <w:t xml:space="preserve"> </w:t>
      </w:r>
    </w:p>
    <w:p w:rsidR="005103CB" w:rsidRDefault="005103CB" w:rsidP="005103CB">
      <w:pPr>
        <w:rPr>
          <w:rFonts w:cs="Helvetica"/>
          <w:color w:val="000000"/>
        </w:rPr>
      </w:pPr>
    </w:p>
    <w:p w:rsidR="006D5F8F" w:rsidRDefault="006D5F8F" w:rsidP="005103CB">
      <w:pPr>
        <w:rPr>
          <w:rFonts w:cs="Helvetica"/>
          <w:color w:val="000000"/>
        </w:rPr>
      </w:pPr>
    </w:p>
    <w:p w:rsidR="00513169" w:rsidRDefault="005103CB" w:rsidP="005103CB">
      <w:pPr>
        <w:rPr>
          <w:rFonts w:eastAsia="Times New Roman" w:cs="Helvetica"/>
          <w:color w:val="000000"/>
          <w:lang w:eastAsia="zh-CN"/>
        </w:rPr>
      </w:pPr>
      <w:r>
        <w:rPr>
          <w:rFonts w:cs="Helvetica"/>
          <w:color w:val="000000"/>
        </w:rPr>
        <w:t xml:space="preserve">Running this command creates an output file called </w:t>
      </w:r>
      <w:r w:rsidR="00513169" w:rsidRPr="004E429C">
        <w:rPr>
          <w:rFonts w:eastAsia="Times New Roman" w:cs="Helvetica"/>
          <w:color w:val="000000"/>
          <w:lang w:eastAsia="zh-CN"/>
        </w:rPr>
        <w:t>"</w:t>
      </w:r>
      <w:proofErr w:type="spellStart"/>
      <w:r w:rsidR="0016178B">
        <w:rPr>
          <w:rFonts w:eastAsia="Times New Roman" w:cs="Courier New"/>
          <w:color w:val="000000"/>
          <w:lang w:eastAsia="zh-CN"/>
        </w:rPr>
        <w:t>genstudy</w:t>
      </w:r>
      <w:r w:rsidR="00513169" w:rsidRPr="004E429C">
        <w:rPr>
          <w:rFonts w:eastAsia="Times New Roman" w:cs="Courier New"/>
          <w:color w:val="000000"/>
          <w:lang w:eastAsia="zh-CN"/>
        </w:rPr>
        <w:t>.genome</w:t>
      </w:r>
      <w:proofErr w:type="spellEnd"/>
      <w:r w:rsidR="00513169" w:rsidRPr="004E429C">
        <w:rPr>
          <w:rFonts w:eastAsia="Times New Roman" w:cs="Helvetica"/>
          <w:color w:val="000000"/>
          <w:lang w:eastAsia="zh-CN"/>
        </w:rPr>
        <w:t xml:space="preserve">". </w:t>
      </w:r>
      <w:r>
        <w:rPr>
          <w:rFonts w:eastAsia="Times New Roman" w:cs="Helvetica"/>
          <w:color w:val="000000"/>
          <w:lang w:eastAsia="zh-CN"/>
        </w:rPr>
        <w:t xml:space="preserve">This includes </w:t>
      </w:r>
      <w:r w:rsidR="005C77C4">
        <w:rPr>
          <w:rFonts w:eastAsia="Times New Roman" w:cs="Helvetica"/>
          <w:color w:val="000000"/>
          <w:lang w:eastAsia="zh-CN"/>
        </w:rPr>
        <w:t xml:space="preserve">a row per each unique pair of individuals, and </w:t>
      </w:r>
      <w:r w:rsidR="00C77128">
        <w:rPr>
          <w:rFonts w:eastAsia="Times New Roman" w:cs="Helvetica"/>
          <w:color w:val="000000"/>
          <w:lang w:eastAsia="zh-CN"/>
        </w:rPr>
        <w:t>fourteen columns as follows:</w:t>
      </w:r>
    </w:p>
    <w:tbl>
      <w:tblPr>
        <w:tblStyle w:val="TableGrid"/>
        <w:tblW w:w="0" w:type="auto"/>
        <w:tblLook w:val="04A0" w:firstRow="1" w:lastRow="0" w:firstColumn="1" w:lastColumn="0" w:noHBand="0" w:noVBand="1"/>
      </w:tblPr>
      <w:tblGrid>
        <w:gridCol w:w="2376"/>
        <w:gridCol w:w="6866"/>
      </w:tblGrid>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FID1</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Family ID for first individual</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IID1</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Individual ID for first individual</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FID2</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Family ID for second individual</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IID2</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Individual ID for second individual</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RT</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Relationship type between the two individuals, given the .</w:t>
            </w:r>
            <w:proofErr w:type="spellStart"/>
            <w:r>
              <w:rPr>
                <w:rFonts w:eastAsia="Times New Roman" w:cs="Courier New"/>
                <w:color w:val="000000"/>
                <w:lang w:eastAsia="zh-CN"/>
              </w:rPr>
              <w:t>ped</w:t>
            </w:r>
            <w:proofErr w:type="spellEnd"/>
            <w:r>
              <w:rPr>
                <w:rFonts w:eastAsia="Times New Roman" w:cs="Courier New"/>
                <w:color w:val="000000"/>
                <w:lang w:eastAsia="zh-CN"/>
              </w:rPr>
              <w:t>/.</w:t>
            </w:r>
            <w:proofErr w:type="spellStart"/>
            <w:r>
              <w:rPr>
                <w:rFonts w:eastAsia="Times New Roman" w:cs="Courier New"/>
                <w:color w:val="000000"/>
                <w:lang w:eastAsia="zh-CN"/>
              </w:rPr>
              <w:t>fam</w:t>
            </w:r>
            <w:proofErr w:type="spellEnd"/>
            <w:r>
              <w:rPr>
                <w:rFonts w:eastAsia="Times New Roman" w:cs="Courier New"/>
                <w:color w:val="000000"/>
                <w:lang w:eastAsia="zh-CN"/>
              </w:rPr>
              <w:t xml:space="preserve"> file</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EZ</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Expected extent of IBD sharing given .</w:t>
            </w:r>
            <w:proofErr w:type="spellStart"/>
            <w:r>
              <w:rPr>
                <w:rFonts w:eastAsia="Times New Roman" w:cs="Courier New"/>
                <w:color w:val="000000"/>
                <w:lang w:eastAsia="zh-CN"/>
              </w:rPr>
              <w:t>ped</w:t>
            </w:r>
            <w:proofErr w:type="spellEnd"/>
            <w:r>
              <w:rPr>
                <w:rFonts w:eastAsia="Times New Roman" w:cs="Courier New"/>
                <w:color w:val="000000"/>
                <w:lang w:eastAsia="zh-CN"/>
              </w:rPr>
              <w:t>/.</w:t>
            </w:r>
            <w:proofErr w:type="spellStart"/>
            <w:r>
              <w:rPr>
                <w:rFonts w:eastAsia="Times New Roman" w:cs="Courier New"/>
                <w:color w:val="000000"/>
                <w:lang w:eastAsia="zh-CN"/>
              </w:rPr>
              <w:t>fam</w:t>
            </w:r>
            <w:proofErr w:type="spellEnd"/>
            <w:r>
              <w:rPr>
                <w:rFonts w:eastAsia="Times New Roman" w:cs="Courier New"/>
                <w:color w:val="000000"/>
                <w:lang w:eastAsia="zh-CN"/>
              </w:rPr>
              <w:t xml:space="preserve"> fil</w:t>
            </w:r>
            <w:r w:rsidR="006D5F8F">
              <w:rPr>
                <w:rFonts w:eastAsia="Times New Roman" w:cs="Courier New"/>
                <w:color w:val="000000"/>
                <w:lang w:eastAsia="zh-CN"/>
              </w:rPr>
              <w:t>e</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Z0</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Probability (IBD=0)</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Z1</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Probability (IBD=1)</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Z2</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Probability (IBD=2)</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PI_HAT</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Proportion IBD</w:t>
            </w:r>
          </w:p>
        </w:tc>
      </w:tr>
      <w:tr w:rsidR="00C77128" w:rsidTr="00C77128">
        <w:tc>
          <w:tcPr>
            <w:tcW w:w="237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PHE</w:t>
            </w:r>
          </w:p>
        </w:tc>
        <w:tc>
          <w:tcPr>
            <w:tcW w:w="6866" w:type="dxa"/>
          </w:tcPr>
          <w:p w:rsidR="00C77128" w:rsidRDefault="00C77128" w:rsidP="005103CB">
            <w:pPr>
              <w:rPr>
                <w:rFonts w:eastAsia="Times New Roman" w:cs="Courier New"/>
                <w:color w:val="000000"/>
                <w:lang w:eastAsia="zh-CN"/>
              </w:rPr>
            </w:pPr>
            <w:r>
              <w:rPr>
                <w:rFonts w:eastAsia="Times New Roman" w:cs="Courier New"/>
                <w:color w:val="000000"/>
                <w:lang w:eastAsia="zh-CN"/>
              </w:rPr>
              <w:t>Pairwise phenotypic code (1,0,-1=case/case; case/control; control/control</w:t>
            </w:r>
          </w:p>
        </w:tc>
      </w:tr>
      <w:tr w:rsidR="00C77128" w:rsidTr="00C77128">
        <w:tc>
          <w:tcPr>
            <w:tcW w:w="2376" w:type="dxa"/>
          </w:tcPr>
          <w:p w:rsidR="00C77128" w:rsidRDefault="005C77C4" w:rsidP="005103CB">
            <w:pPr>
              <w:rPr>
                <w:rFonts w:eastAsia="Times New Roman" w:cs="Courier New"/>
                <w:color w:val="000000"/>
                <w:lang w:eastAsia="zh-CN"/>
              </w:rPr>
            </w:pPr>
            <w:r>
              <w:rPr>
                <w:rFonts w:eastAsia="Times New Roman" w:cs="Courier New"/>
                <w:color w:val="000000"/>
                <w:lang w:eastAsia="zh-CN"/>
              </w:rPr>
              <w:t>DST</w:t>
            </w:r>
          </w:p>
        </w:tc>
        <w:tc>
          <w:tcPr>
            <w:tcW w:w="6866" w:type="dxa"/>
          </w:tcPr>
          <w:p w:rsidR="00C77128" w:rsidRDefault="005C77C4" w:rsidP="005103CB">
            <w:pPr>
              <w:rPr>
                <w:rFonts w:eastAsia="Times New Roman" w:cs="Courier New"/>
                <w:color w:val="000000"/>
                <w:lang w:eastAsia="zh-CN"/>
              </w:rPr>
            </w:pPr>
            <w:r>
              <w:rPr>
                <w:rFonts w:eastAsia="Times New Roman" w:cs="Courier New"/>
                <w:color w:val="000000"/>
                <w:lang w:eastAsia="zh-CN"/>
              </w:rPr>
              <w:t>IBS distance</w:t>
            </w:r>
          </w:p>
        </w:tc>
      </w:tr>
      <w:tr w:rsidR="005C77C4" w:rsidTr="00C77128">
        <w:tc>
          <w:tcPr>
            <w:tcW w:w="2376" w:type="dxa"/>
          </w:tcPr>
          <w:p w:rsidR="005C77C4" w:rsidRDefault="005C77C4" w:rsidP="005103CB">
            <w:pPr>
              <w:rPr>
                <w:rFonts w:eastAsia="Times New Roman" w:cs="Courier New"/>
                <w:color w:val="000000"/>
                <w:lang w:eastAsia="zh-CN"/>
              </w:rPr>
            </w:pPr>
            <w:r>
              <w:rPr>
                <w:rFonts w:eastAsia="Times New Roman" w:cs="Courier New"/>
                <w:color w:val="000000"/>
                <w:lang w:eastAsia="zh-CN"/>
              </w:rPr>
              <w:t>PPC</w:t>
            </w:r>
          </w:p>
        </w:tc>
        <w:tc>
          <w:tcPr>
            <w:tcW w:w="6866" w:type="dxa"/>
          </w:tcPr>
          <w:p w:rsidR="005C77C4" w:rsidRDefault="005C77C4" w:rsidP="005103CB">
            <w:pPr>
              <w:rPr>
                <w:rFonts w:eastAsia="Times New Roman" w:cs="Courier New"/>
                <w:color w:val="000000"/>
                <w:lang w:eastAsia="zh-CN"/>
              </w:rPr>
            </w:pPr>
            <w:r>
              <w:rPr>
                <w:rFonts w:eastAsia="Times New Roman" w:cs="Courier New"/>
                <w:color w:val="000000"/>
                <w:lang w:eastAsia="zh-CN"/>
              </w:rPr>
              <w:t>IBS binomial test</w:t>
            </w:r>
          </w:p>
        </w:tc>
      </w:tr>
      <w:tr w:rsidR="005C77C4" w:rsidTr="00C77128">
        <w:tc>
          <w:tcPr>
            <w:tcW w:w="2376" w:type="dxa"/>
          </w:tcPr>
          <w:p w:rsidR="005C77C4" w:rsidRDefault="005C77C4" w:rsidP="005103CB">
            <w:pPr>
              <w:rPr>
                <w:rFonts w:eastAsia="Times New Roman" w:cs="Courier New"/>
                <w:color w:val="000000"/>
                <w:lang w:eastAsia="zh-CN"/>
              </w:rPr>
            </w:pPr>
            <w:r>
              <w:rPr>
                <w:rFonts w:eastAsia="Times New Roman" w:cs="Courier New"/>
                <w:color w:val="000000"/>
                <w:lang w:eastAsia="zh-CN"/>
              </w:rPr>
              <w:t>RATIO</w:t>
            </w:r>
          </w:p>
        </w:tc>
        <w:tc>
          <w:tcPr>
            <w:tcW w:w="6866" w:type="dxa"/>
          </w:tcPr>
          <w:p w:rsidR="005C77C4" w:rsidRDefault="005C77C4" w:rsidP="005103CB">
            <w:pPr>
              <w:rPr>
                <w:rFonts w:eastAsia="Times New Roman" w:cs="Courier New"/>
                <w:color w:val="000000"/>
                <w:lang w:eastAsia="zh-CN"/>
              </w:rPr>
            </w:pPr>
            <w:r>
              <w:rPr>
                <w:rFonts w:eastAsia="Times New Roman" w:cs="Courier New"/>
                <w:color w:val="000000"/>
                <w:lang w:eastAsia="zh-CN"/>
              </w:rPr>
              <w:t xml:space="preserve">Ratio of </w:t>
            </w:r>
            <w:r w:rsidRPr="004E429C">
              <w:rPr>
                <w:rFonts w:eastAsia="Times New Roman" w:cs="Courier New"/>
                <w:color w:val="000000"/>
                <w:lang w:eastAsia="zh-CN"/>
              </w:rPr>
              <w:t>HETHET : IBS 0 SNPs (expected value is 2)</w:t>
            </w:r>
          </w:p>
        </w:tc>
      </w:tr>
    </w:tbl>
    <w:p w:rsidR="00C77128" w:rsidRDefault="00C77128" w:rsidP="005103CB">
      <w:pPr>
        <w:rPr>
          <w:rFonts w:eastAsia="Times New Roman" w:cs="Courier New"/>
          <w:color w:val="000000"/>
          <w:lang w:eastAsia="zh-CN"/>
        </w:rPr>
      </w:pPr>
    </w:p>
    <w:p w:rsidR="005E3323" w:rsidRDefault="005E3323" w:rsidP="005103CB">
      <w:pPr>
        <w:rPr>
          <w:rFonts w:eastAsia="Times New Roman" w:cs="Courier New"/>
          <w:color w:val="000000"/>
          <w:lang w:eastAsia="zh-CN"/>
        </w:rPr>
      </w:pPr>
      <w:r>
        <w:rPr>
          <w:rFonts w:eastAsia="Times New Roman" w:cs="Courier New"/>
          <w:color w:val="000000"/>
          <w:lang w:eastAsia="zh-CN"/>
        </w:rPr>
        <w:t>The most important column for the purpose of sample QC is column 10 which includes an estimate of the IBD proportion between individuals.</w:t>
      </w:r>
    </w:p>
    <w:p w:rsidR="005546E4" w:rsidRPr="005546E4" w:rsidRDefault="005546E4" w:rsidP="005546E4">
      <w:pPr>
        <w:pStyle w:val="ListParagraph"/>
        <w:numPr>
          <w:ilvl w:val="0"/>
          <w:numId w:val="15"/>
        </w:numPr>
        <w:rPr>
          <w:rFonts w:eastAsia="Times New Roman" w:cs="Courier New"/>
          <w:color w:val="000000"/>
          <w:lang w:eastAsia="zh-CN"/>
        </w:rPr>
      </w:pPr>
      <w:r>
        <w:rPr>
          <w:rFonts w:eastAsia="Times New Roman" w:cs="Courier New"/>
          <w:i/>
          <w:color w:val="000000"/>
          <w:lang w:eastAsia="zh-CN"/>
        </w:rPr>
        <w:t>Type</w:t>
      </w:r>
      <w:r w:rsidR="003443CA">
        <w:rPr>
          <w:rFonts w:eastAsia="Times New Roman" w:cs="Courier New"/>
          <w:i/>
          <w:color w:val="000000"/>
          <w:lang w:eastAsia="zh-CN"/>
        </w:rPr>
        <w:t xml:space="preserve"> the command above to run the ‘--</w:t>
      </w:r>
      <w:r>
        <w:rPr>
          <w:rFonts w:eastAsia="Times New Roman" w:cs="Courier New"/>
          <w:i/>
          <w:color w:val="000000"/>
          <w:lang w:eastAsia="zh-CN"/>
        </w:rPr>
        <w:t>genome’ option on the ‘</w:t>
      </w:r>
      <w:proofErr w:type="spellStart"/>
      <w:r>
        <w:rPr>
          <w:rFonts w:eastAsia="Times New Roman" w:cs="Courier New"/>
          <w:i/>
          <w:color w:val="000000"/>
          <w:lang w:eastAsia="zh-CN"/>
        </w:rPr>
        <w:t>genstudy</w:t>
      </w:r>
      <w:proofErr w:type="spellEnd"/>
      <w:r>
        <w:rPr>
          <w:rFonts w:eastAsia="Times New Roman" w:cs="Courier New"/>
          <w:i/>
          <w:color w:val="000000"/>
          <w:lang w:eastAsia="zh-CN"/>
        </w:rPr>
        <w:t>’ dataset. View the first five rows of the output file by typing the following command:</w:t>
      </w:r>
    </w:p>
    <w:p w:rsidR="005546E4" w:rsidRDefault="007B129C" w:rsidP="005546E4">
      <w:pPr>
        <w:pStyle w:val="ListParagraph"/>
        <w:rPr>
          <w:rFonts w:eastAsia="Times New Roman" w:cs="Courier New"/>
          <w:color w:val="000000"/>
          <w:lang w:eastAsia="zh-CN"/>
        </w:rPr>
      </w:pPr>
      <w:r>
        <w:rPr>
          <w:rFonts w:eastAsia="Times New Roman" w:cs="Times New Roman"/>
          <w:noProof/>
          <w:lang w:eastAsia="zh-CN"/>
        </w:rPr>
        <mc:AlternateContent>
          <mc:Choice Requires="wps">
            <w:drawing>
              <wp:anchor distT="0" distB="0" distL="114300" distR="114300" simplePos="0" relativeHeight="251691008" behindDoc="0" locked="0" layoutInCell="1" allowOverlap="1">
                <wp:simplePos x="0" y="0"/>
                <wp:positionH relativeFrom="column">
                  <wp:posOffset>171450</wp:posOffset>
                </wp:positionH>
                <wp:positionV relativeFrom="paragraph">
                  <wp:posOffset>152400</wp:posOffset>
                </wp:positionV>
                <wp:extent cx="5133975" cy="304800"/>
                <wp:effectExtent l="0" t="0" r="28575"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5103CB" w:rsidRDefault="00A56512" w:rsidP="00EB5E66">
                            <w:pPr>
                              <w:spacing w:after="0" w:line="240" w:lineRule="auto"/>
                              <w:rPr>
                                <w:rFonts w:eastAsia="Times New Roman" w:cs="Consolas"/>
                                <w:b/>
                                <w:color w:val="800000"/>
                                <w:sz w:val="20"/>
                                <w:szCs w:val="20"/>
                                <w:shd w:val="clear" w:color="auto" w:fill="EEEEEE"/>
                                <w:lang w:eastAsia="en-GB"/>
                              </w:rPr>
                            </w:pPr>
                            <w:proofErr w:type="gramStart"/>
                            <w:r>
                              <w:rPr>
                                <w:rFonts w:eastAsia="Times New Roman" w:cs="Times New Roman"/>
                                <w:b/>
                                <w:color w:val="000000"/>
                                <w:sz w:val="20"/>
                                <w:szCs w:val="20"/>
                                <w:lang w:eastAsia="zh-CN"/>
                              </w:rPr>
                              <w:t>head</w:t>
                            </w:r>
                            <w:proofErr w:type="gramEnd"/>
                            <w:r>
                              <w:rPr>
                                <w:rFonts w:eastAsia="Times New Roman" w:cs="Times New Roman"/>
                                <w:b/>
                                <w:color w:val="000000"/>
                                <w:sz w:val="20"/>
                                <w:szCs w:val="20"/>
                                <w:lang w:eastAsia="zh-CN"/>
                              </w:rPr>
                              <w:t xml:space="preserve"> </w:t>
                            </w:r>
                            <w:r w:rsidR="003443CA" w:rsidRPr="00EB5E66">
                              <w:rPr>
                                <w:rFonts w:eastAsia="Times New Roman" w:cs="Consolas"/>
                                <w:b/>
                                <w:color w:val="000000"/>
                                <w:sz w:val="20"/>
                                <w:szCs w:val="20"/>
                                <w:lang w:eastAsia="en-GB"/>
                              </w:rPr>
                              <w:t>-n</w:t>
                            </w:r>
                            <w:r w:rsidR="00117381">
                              <w:rPr>
                                <w:rFonts w:cs="Times New Roman" w:hint="eastAsia"/>
                                <w:b/>
                                <w:color w:val="000000"/>
                                <w:sz w:val="20"/>
                                <w:szCs w:val="20"/>
                                <w:lang w:eastAsia="zh-CN"/>
                              </w:rPr>
                              <w:t xml:space="preserve"> </w:t>
                            </w:r>
                            <w:r>
                              <w:rPr>
                                <w:rFonts w:eastAsia="Times New Roman" w:cs="Times New Roman"/>
                                <w:b/>
                                <w:color w:val="000000"/>
                                <w:sz w:val="20"/>
                                <w:szCs w:val="20"/>
                                <w:lang w:eastAsia="zh-CN"/>
                              </w:rPr>
                              <w:t xml:space="preserve">5 </w:t>
                            </w:r>
                            <w:proofErr w:type="spellStart"/>
                            <w:r>
                              <w:rPr>
                                <w:rFonts w:eastAsia="Times New Roman" w:cs="Times New Roman"/>
                                <w:b/>
                                <w:color w:val="000000"/>
                                <w:sz w:val="20"/>
                                <w:szCs w:val="20"/>
                                <w:lang w:eastAsia="zh-CN"/>
                              </w:rPr>
                              <w:t>genstudy</w:t>
                            </w:r>
                            <w:r w:rsidRPr="006D5F8F">
                              <w:rPr>
                                <w:rFonts w:eastAsia="Times New Roman" w:cs="Times New Roman"/>
                                <w:b/>
                                <w:color w:val="000000"/>
                                <w:sz w:val="20"/>
                                <w:szCs w:val="20"/>
                                <w:lang w:eastAsia="zh-CN"/>
                              </w:rPr>
                              <w:t>.genome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left:0;text-align:left;margin-left:13.5pt;margin-top:12pt;width:404.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" fillcolor="#dce6f2">
                <v:textbox>
                  <w:txbxContent>
                    <w:p w:rsidR="00A56512" w:rsidRPr="005103CB" w:rsidRDefault="00A56512" w:rsidP="00EB5E66">
                      <w:pPr>
                        <w:spacing w:after="0" w:line="240" w:lineRule="auto"/>
                        <w:rPr>
                          <w:rFonts w:eastAsia="Times New Roman" w:cs="Consolas"/>
                          <w:b/>
                          <w:color w:val="800000"/>
                          <w:sz w:val="20"/>
                          <w:szCs w:val="20"/>
                          <w:shd w:val="clear" w:color="auto" w:fill="EEEEEE"/>
                          <w:lang w:eastAsia="en-GB"/>
                        </w:rPr>
                      </w:pPr>
                      <w:proofErr w:type="gramStart"/>
                      <w:r>
                        <w:rPr>
                          <w:rFonts w:eastAsia="Times New Roman" w:cs="Times New Roman"/>
                          <w:b/>
                          <w:color w:val="000000"/>
                          <w:sz w:val="20"/>
                          <w:szCs w:val="20"/>
                          <w:lang w:eastAsia="zh-CN"/>
                        </w:rPr>
                        <w:t>head</w:t>
                      </w:r>
                      <w:proofErr w:type="gramEnd"/>
                      <w:r>
                        <w:rPr>
                          <w:rFonts w:eastAsia="Times New Roman" w:cs="Times New Roman"/>
                          <w:b/>
                          <w:color w:val="000000"/>
                          <w:sz w:val="20"/>
                          <w:szCs w:val="20"/>
                          <w:lang w:eastAsia="zh-CN"/>
                        </w:rPr>
                        <w:t xml:space="preserve"> </w:t>
                      </w:r>
                      <w:r w:rsidR="003443CA" w:rsidRPr="00EB5E66">
                        <w:rPr>
                          <w:rFonts w:eastAsia="Times New Roman" w:cs="Consolas"/>
                          <w:b/>
                          <w:color w:val="000000"/>
                          <w:sz w:val="20"/>
                          <w:szCs w:val="20"/>
                          <w:lang w:eastAsia="en-GB"/>
                        </w:rPr>
                        <w:t>-n</w:t>
                      </w:r>
                      <w:r w:rsidR="00117381">
                        <w:rPr>
                          <w:rFonts w:cs="Times New Roman" w:hint="eastAsia"/>
                          <w:b/>
                          <w:color w:val="000000"/>
                          <w:sz w:val="20"/>
                          <w:szCs w:val="20"/>
                          <w:lang w:eastAsia="zh-CN"/>
                        </w:rPr>
                        <w:t xml:space="preserve"> </w:t>
                      </w:r>
                      <w:r>
                        <w:rPr>
                          <w:rFonts w:eastAsia="Times New Roman" w:cs="Times New Roman"/>
                          <w:b/>
                          <w:color w:val="000000"/>
                          <w:sz w:val="20"/>
                          <w:szCs w:val="20"/>
                          <w:lang w:eastAsia="zh-CN"/>
                        </w:rPr>
                        <w:t xml:space="preserve">5 </w:t>
                      </w:r>
                      <w:proofErr w:type="spellStart"/>
                      <w:r>
                        <w:rPr>
                          <w:rFonts w:eastAsia="Times New Roman" w:cs="Times New Roman"/>
                          <w:b/>
                          <w:color w:val="000000"/>
                          <w:sz w:val="20"/>
                          <w:szCs w:val="20"/>
                          <w:lang w:eastAsia="zh-CN"/>
                        </w:rPr>
                        <w:t>genstudy</w:t>
                      </w:r>
                      <w:r w:rsidRPr="006D5F8F">
                        <w:rPr>
                          <w:rFonts w:eastAsia="Times New Roman" w:cs="Times New Roman"/>
                          <w:b/>
                          <w:color w:val="000000"/>
                          <w:sz w:val="20"/>
                          <w:szCs w:val="20"/>
                          <w:lang w:eastAsia="zh-CN"/>
                        </w:rPr>
                        <w:t>.genome</w:t>
                      </w:r>
                      <w:proofErr w:type="spellEnd"/>
                    </w:p>
                  </w:txbxContent>
                </v:textbox>
              </v:shape>
            </w:pict>
          </mc:Fallback>
        </mc:AlternateContent>
      </w:r>
    </w:p>
    <w:p w:rsidR="005546E4" w:rsidRPr="005546E4" w:rsidRDefault="005546E4" w:rsidP="005546E4">
      <w:pPr>
        <w:pStyle w:val="ListParagraph"/>
        <w:rPr>
          <w:rFonts w:eastAsia="Times New Roman" w:cs="Courier New"/>
          <w:color w:val="000000"/>
          <w:lang w:eastAsia="zh-CN"/>
        </w:rPr>
      </w:pPr>
    </w:p>
    <w:p w:rsidR="005546E4" w:rsidRDefault="005546E4" w:rsidP="005546E4">
      <w:pPr>
        <w:pStyle w:val="ListParagraph"/>
      </w:pPr>
    </w:p>
    <w:p w:rsidR="00246E03" w:rsidRPr="005546E4" w:rsidRDefault="0011692C" w:rsidP="005546E4">
      <w:pPr>
        <w:pStyle w:val="ListParagraph"/>
        <w:numPr>
          <w:ilvl w:val="0"/>
          <w:numId w:val="8"/>
        </w:numPr>
        <w:rPr>
          <w:b/>
        </w:rPr>
      </w:pPr>
      <w:proofErr w:type="spellStart"/>
      <w:r w:rsidRPr="005546E4">
        <w:rPr>
          <w:b/>
        </w:rPr>
        <w:t>Hete</w:t>
      </w:r>
      <w:r w:rsidR="005546E4">
        <w:rPr>
          <w:b/>
        </w:rPr>
        <w:t>rozygosity</w:t>
      </w:r>
      <w:proofErr w:type="spellEnd"/>
    </w:p>
    <w:p w:rsidR="005546E4" w:rsidRDefault="005546E4" w:rsidP="005546E4">
      <w:pPr>
        <w:pStyle w:val="ListParagraph"/>
      </w:pPr>
      <w:r>
        <w:t xml:space="preserve"> </w:t>
      </w:r>
    </w:p>
    <w:p w:rsidR="005546E4" w:rsidRDefault="005546E4" w:rsidP="005546E4">
      <w:pPr>
        <w:pStyle w:val="ListParagraph"/>
      </w:pPr>
      <w:r>
        <w:t xml:space="preserve">To run </w:t>
      </w:r>
      <w:proofErr w:type="spellStart"/>
      <w:r>
        <w:t>heterozygosity</w:t>
      </w:r>
      <w:proofErr w:type="spellEnd"/>
      <w:r>
        <w:t xml:space="preserve"> checks in PLINK, we can use the option ‘- -het’. The command line for undertaking </w:t>
      </w:r>
      <w:proofErr w:type="spellStart"/>
      <w:r>
        <w:t>heterozygosity</w:t>
      </w:r>
      <w:proofErr w:type="spellEnd"/>
      <w:r>
        <w:t xml:space="preserve"> checks is as follows:</w:t>
      </w:r>
    </w:p>
    <w:p w:rsidR="005546E4" w:rsidRDefault="007B129C" w:rsidP="005546E4">
      <w:pPr>
        <w:pStyle w:val="ListParagraph"/>
      </w:pPr>
      <w:r>
        <w:rPr>
          <w:rFonts w:eastAsia="Times New Roman" w:cs="Times New Roman"/>
          <w:noProof/>
          <w:lang w:eastAsia="zh-CN"/>
        </w:rPr>
        <mc:AlternateContent>
          <mc:Choice Requires="wps">
            <w:drawing>
              <wp:anchor distT="0" distB="0" distL="114300" distR="114300" simplePos="0" relativeHeight="251693056" behindDoc="0" locked="0" layoutInCell="1" allowOverlap="1">
                <wp:simplePos x="0" y="0"/>
                <wp:positionH relativeFrom="column">
                  <wp:posOffset>171450</wp:posOffset>
                </wp:positionH>
                <wp:positionV relativeFrom="paragraph">
                  <wp:posOffset>83185</wp:posOffset>
                </wp:positionV>
                <wp:extent cx="5133975" cy="304800"/>
                <wp:effectExtent l="0" t="0" r="28575"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5103CB" w:rsidRDefault="00A56512" w:rsidP="00EB5E66">
                            <w:pPr>
                              <w:spacing w:after="0" w:line="240" w:lineRule="auto"/>
                              <w:rPr>
                                <w:rFonts w:eastAsia="Times New Roman" w:cs="Consolas"/>
                                <w:b/>
                                <w:color w:val="800000"/>
                                <w:sz w:val="20"/>
                                <w:szCs w:val="20"/>
                                <w:shd w:val="clear" w:color="auto" w:fill="EEEEEE"/>
                                <w:lang w:eastAsia="en-GB"/>
                              </w:rPr>
                            </w:pPr>
                            <w:proofErr w:type="gramStart"/>
                            <w:r>
                              <w:rPr>
                                <w:rFonts w:eastAsia="Times New Roman" w:cs="Times New Roman"/>
                                <w:b/>
                                <w:color w:val="000000"/>
                                <w:sz w:val="20"/>
                                <w:szCs w:val="20"/>
                                <w:lang w:eastAsia="zh-CN"/>
                              </w:rPr>
                              <w:t>plink</w:t>
                            </w:r>
                            <w:proofErr w:type="gramEnd"/>
                            <w:r>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bfile</w:t>
                            </w:r>
                            <w:proofErr w:type="spellEnd"/>
                            <w:r>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genstudy</w:t>
                            </w:r>
                            <w:proofErr w:type="spellEnd"/>
                            <w:r w:rsidRPr="00EB5E66">
                              <w:rPr>
                                <w:rFonts w:eastAsia="Times New Roman" w:cs="Times New Roman"/>
                                <w:b/>
                                <w:color w:val="000000"/>
                                <w:sz w:val="20"/>
                                <w:szCs w:val="20"/>
                                <w:lang w:eastAsia="zh-CN"/>
                              </w:rPr>
                              <w:t xml:space="preserve"> --het --out </w:t>
                            </w:r>
                            <w:proofErr w:type="spellStart"/>
                            <w:r w:rsidRPr="00EB5E66">
                              <w:rPr>
                                <w:rFonts w:eastAsia="Times New Roman" w:cs="Times New Roman"/>
                                <w:b/>
                                <w:color w:val="000000"/>
                                <w:sz w:val="20"/>
                                <w:szCs w:val="20"/>
                                <w:lang w:eastAsia="zh-CN"/>
                              </w:rPr>
                              <w:t>genstudy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left:0;text-align:left;margin-left:13.5pt;margin-top:6.55pt;width:404.2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" fillcolor="#dce6f2">
                <v:textbox>
                  <w:txbxContent>
                    <w:p w:rsidR="00A56512" w:rsidRPr="005103CB" w:rsidRDefault="00A56512" w:rsidP="00EB5E66">
                      <w:pPr>
                        <w:spacing w:after="0" w:line="240" w:lineRule="auto"/>
                        <w:rPr>
                          <w:rFonts w:eastAsia="Times New Roman" w:cs="Consolas"/>
                          <w:b/>
                          <w:color w:val="800000"/>
                          <w:sz w:val="20"/>
                          <w:szCs w:val="20"/>
                          <w:shd w:val="clear" w:color="auto" w:fill="EEEEEE"/>
                          <w:lang w:eastAsia="en-GB"/>
                        </w:rPr>
                      </w:pPr>
                      <w:proofErr w:type="gramStart"/>
                      <w:r>
                        <w:rPr>
                          <w:rFonts w:eastAsia="Times New Roman" w:cs="Times New Roman"/>
                          <w:b/>
                          <w:color w:val="000000"/>
                          <w:sz w:val="20"/>
                          <w:szCs w:val="20"/>
                          <w:lang w:eastAsia="zh-CN"/>
                        </w:rPr>
                        <w:t>plink</w:t>
                      </w:r>
                      <w:proofErr w:type="gramEnd"/>
                      <w:r>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bfile</w:t>
                      </w:r>
                      <w:proofErr w:type="spellEnd"/>
                      <w:r>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genstudy</w:t>
                      </w:r>
                      <w:proofErr w:type="spellEnd"/>
                      <w:r w:rsidRPr="00EB5E66">
                        <w:rPr>
                          <w:rFonts w:eastAsia="Times New Roman" w:cs="Times New Roman"/>
                          <w:b/>
                          <w:color w:val="000000"/>
                          <w:sz w:val="20"/>
                          <w:szCs w:val="20"/>
                          <w:lang w:eastAsia="zh-CN"/>
                        </w:rPr>
                        <w:t xml:space="preserve"> --het --out </w:t>
                      </w:r>
                      <w:proofErr w:type="spellStart"/>
                      <w:r w:rsidRPr="00EB5E66">
                        <w:rPr>
                          <w:rFonts w:eastAsia="Times New Roman" w:cs="Times New Roman"/>
                          <w:b/>
                          <w:color w:val="000000"/>
                          <w:sz w:val="20"/>
                          <w:szCs w:val="20"/>
                          <w:lang w:eastAsia="zh-CN"/>
                        </w:rPr>
                        <w:t>genstudy</w:t>
                      </w:r>
                      <w:proofErr w:type="spellEnd"/>
                    </w:p>
                  </w:txbxContent>
                </v:textbox>
              </v:shape>
            </w:pict>
          </mc:Fallback>
        </mc:AlternateContent>
      </w:r>
    </w:p>
    <w:p w:rsidR="00CA1F1E" w:rsidRDefault="00CA1F1E" w:rsidP="00513169">
      <w:pPr>
        <w:spacing w:after="0" w:line="240" w:lineRule="auto"/>
        <w:ind w:firstLine="720"/>
      </w:pPr>
    </w:p>
    <w:p w:rsidR="00513169" w:rsidRDefault="00BE1FDA" w:rsidP="00CA1F1E">
      <w:pPr>
        <w:spacing w:after="0" w:line="240" w:lineRule="auto"/>
        <w:ind w:firstLine="720"/>
        <w:rPr>
          <w:rFonts w:eastAsia="Times New Roman" w:cs="Courier New"/>
          <w:color w:val="000000"/>
          <w:lang w:eastAsia="zh-CN"/>
        </w:rPr>
      </w:pPr>
      <w:r>
        <w:rPr>
          <w:rFonts w:eastAsia="Times New Roman" w:cs="Helvetica"/>
          <w:color w:val="000000"/>
          <w:lang w:eastAsia="zh-CN"/>
        </w:rPr>
        <w:lastRenderedPageBreak/>
        <w:t>Running this command produces the output file</w:t>
      </w:r>
      <w:r w:rsidR="00513169" w:rsidRPr="004E429C">
        <w:rPr>
          <w:rFonts w:eastAsia="Times New Roman" w:cs="Helvetica"/>
          <w:color w:val="000000"/>
          <w:lang w:eastAsia="zh-CN"/>
        </w:rPr>
        <w:t xml:space="preserve"> "</w:t>
      </w:r>
      <w:proofErr w:type="spellStart"/>
      <w:r w:rsidR="00771E1B">
        <w:rPr>
          <w:rFonts w:eastAsia="Times New Roman" w:cs="Courier New"/>
          <w:color w:val="000000"/>
          <w:lang w:eastAsia="zh-CN"/>
        </w:rPr>
        <w:t>genstudy</w:t>
      </w:r>
      <w:r w:rsidR="00513169" w:rsidRPr="004E429C">
        <w:rPr>
          <w:rFonts w:eastAsia="Times New Roman" w:cs="Courier New"/>
          <w:color w:val="000000"/>
          <w:lang w:eastAsia="zh-CN"/>
        </w:rPr>
        <w:t>.het</w:t>
      </w:r>
      <w:proofErr w:type="spellEnd"/>
      <w:r w:rsidR="00513169" w:rsidRPr="004E429C">
        <w:rPr>
          <w:rFonts w:eastAsia="Times New Roman" w:cs="Courier New"/>
          <w:color w:val="000000"/>
          <w:lang w:eastAsia="zh-CN"/>
        </w:rPr>
        <w:t>"</w:t>
      </w:r>
      <w:r>
        <w:rPr>
          <w:rFonts w:eastAsia="Times New Roman" w:cs="Courier New"/>
          <w:color w:val="000000"/>
          <w:lang w:eastAsia="zh-CN"/>
        </w:rPr>
        <w:t>, which contains one row per individual and six columns, as follows:</w:t>
      </w:r>
    </w:p>
    <w:p w:rsidR="00513169" w:rsidRPr="004E429C" w:rsidRDefault="00513169" w:rsidP="005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p>
    <w:tbl>
      <w:tblPr>
        <w:tblStyle w:val="TableGrid"/>
        <w:tblW w:w="0" w:type="auto"/>
        <w:tblLook w:val="04A0" w:firstRow="1" w:lastRow="0" w:firstColumn="1" w:lastColumn="0" w:noHBand="0" w:noVBand="1"/>
      </w:tblPr>
      <w:tblGrid>
        <w:gridCol w:w="4621"/>
        <w:gridCol w:w="4621"/>
      </w:tblGrid>
      <w:tr w:rsidR="00BE1FDA" w:rsidTr="00BE1FDA">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FID</w:t>
            </w:r>
          </w:p>
        </w:tc>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Family ID as per .</w:t>
            </w:r>
            <w:proofErr w:type="spellStart"/>
            <w:r>
              <w:rPr>
                <w:rFonts w:eastAsia="Times New Roman" w:cs="Helvetica"/>
                <w:color w:val="000000"/>
                <w:lang w:eastAsia="zh-CN"/>
              </w:rPr>
              <w:t>ped</w:t>
            </w:r>
            <w:proofErr w:type="spellEnd"/>
            <w:r>
              <w:rPr>
                <w:rFonts w:eastAsia="Times New Roman" w:cs="Helvetica"/>
                <w:color w:val="000000"/>
                <w:lang w:eastAsia="zh-CN"/>
              </w:rPr>
              <w:t>/.</w:t>
            </w:r>
            <w:proofErr w:type="spellStart"/>
            <w:r>
              <w:rPr>
                <w:rFonts w:eastAsia="Times New Roman" w:cs="Helvetica"/>
                <w:color w:val="000000"/>
                <w:lang w:eastAsia="zh-CN"/>
              </w:rPr>
              <w:t>fam</w:t>
            </w:r>
            <w:proofErr w:type="spellEnd"/>
            <w:r>
              <w:rPr>
                <w:rFonts w:eastAsia="Times New Roman" w:cs="Helvetica"/>
                <w:color w:val="000000"/>
                <w:lang w:eastAsia="zh-CN"/>
              </w:rPr>
              <w:t xml:space="preserve"> file</w:t>
            </w:r>
          </w:p>
        </w:tc>
      </w:tr>
      <w:tr w:rsidR="00BE1FDA" w:rsidTr="00BE1FDA">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IID</w:t>
            </w:r>
          </w:p>
        </w:tc>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Individual ID as per .</w:t>
            </w:r>
            <w:proofErr w:type="spellStart"/>
            <w:r>
              <w:rPr>
                <w:rFonts w:eastAsia="Times New Roman" w:cs="Helvetica"/>
                <w:color w:val="000000"/>
                <w:lang w:eastAsia="zh-CN"/>
              </w:rPr>
              <w:t>ped</w:t>
            </w:r>
            <w:proofErr w:type="spellEnd"/>
            <w:r>
              <w:rPr>
                <w:rFonts w:eastAsia="Times New Roman" w:cs="Helvetica"/>
                <w:color w:val="000000"/>
                <w:lang w:eastAsia="zh-CN"/>
              </w:rPr>
              <w:t>/.</w:t>
            </w:r>
            <w:proofErr w:type="spellStart"/>
            <w:r>
              <w:rPr>
                <w:rFonts w:eastAsia="Times New Roman" w:cs="Helvetica"/>
                <w:color w:val="000000"/>
                <w:lang w:eastAsia="zh-CN"/>
              </w:rPr>
              <w:t>fam</w:t>
            </w:r>
            <w:proofErr w:type="spellEnd"/>
            <w:r>
              <w:rPr>
                <w:rFonts w:eastAsia="Times New Roman" w:cs="Helvetica"/>
                <w:color w:val="000000"/>
                <w:lang w:eastAsia="zh-CN"/>
              </w:rPr>
              <w:t xml:space="preserve"> file</w:t>
            </w:r>
          </w:p>
        </w:tc>
      </w:tr>
      <w:tr w:rsidR="00BE1FDA" w:rsidTr="00BE1FDA">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O(HOM)</w:t>
            </w:r>
          </w:p>
        </w:tc>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Observed number of homozygote genotypes</w:t>
            </w:r>
          </w:p>
        </w:tc>
      </w:tr>
      <w:tr w:rsidR="00BE1FDA" w:rsidTr="00BE1FDA">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E(HOM)</w:t>
            </w:r>
          </w:p>
        </w:tc>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Expected number of homozygote genotypes</w:t>
            </w:r>
          </w:p>
        </w:tc>
      </w:tr>
      <w:tr w:rsidR="00BE1FDA" w:rsidTr="00BE1FDA">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N(NM)</w:t>
            </w:r>
          </w:p>
        </w:tc>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Number of non-missing genotypes</w:t>
            </w:r>
          </w:p>
        </w:tc>
      </w:tr>
      <w:tr w:rsidR="00BE1FDA" w:rsidTr="00BE1FDA">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F</w:t>
            </w:r>
          </w:p>
        </w:tc>
        <w:tc>
          <w:tcPr>
            <w:tcW w:w="4621" w:type="dxa"/>
          </w:tcPr>
          <w:p w:rsidR="00BE1FDA" w:rsidRDefault="00BE1FDA" w:rsidP="00513169">
            <w:pPr>
              <w:rPr>
                <w:rFonts w:eastAsia="Times New Roman" w:cs="Helvetica"/>
                <w:color w:val="000000"/>
                <w:lang w:eastAsia="zh-CN"/>
              </w:rPr>
            </w:pPr>
            <w:r>
              <w:rPr>
                <w:rFonts w:eastAsia="Times New Roman" w:cs="Helvetica"/>
                <w:color w:val="000000"/>
                <w:lang w:eastAsia="zh-CN"/>
              </w:rPr>
              <w:t>Inbreeding coefficient estimate, F</w:t>
            </w:r>
          </w:p>
        </w:tc>
      </w:tr>
    </w:tbl>
    <w:p w:rsidR="005E3323" w:rsidRPr="005E3323" w:rsidRDefault="005E3323" w:rsidP="005E3323">
      <w:pPr>
        <w:pStyle w:val="ListParagraph"/>
        <w:spacing w:after="0" w:line="240" w:lineRule="auto"/>
        <w:rPr>
          <w:rFonts w:eastAsia="Times New Roman" w:cs="Helvetica"/>
          <w:color w:val="000000"/>
          <w:lang w:eastAsia="zh-CN"/>
        </w:rPr>
      </w:pPr>
      <w:r>
        <w:rPr>
          <w:rFonts w:eastAsia="Times New Roman" w:cs="Helvetica"/>
          <w:color w:val="000000"/>
          <w:lang w:eastAsia="zh-CN"/>
        </w:rPr>
        <w:t>The most important column for the purpose of sample Q</w:t>
      </w:r>
      <w:r w:rsidR="00F77CEC">
        <w:rPr>
          <w:rFonts w:eastAsia="Times New Roman" w:cs="Helvetica"/>
          <w:color w:val="000000"/>
          <w:lang w:eastAsia="zh-CN"/>
        </w:rPr>
        <w:t>C is column 6 which includes the</w:t>
      </w:r>
      <w:r>
        <w:rPr>
          <w:rFonts w:eastAsia="Times New Roman" w:cs="Helvetica"/>
          <w:color w:val="000000"/>
          <w:lang w:eastAsia="zh-CN"/>
        </w:rPr>
        <w:t xml:space="preserve"> estimate of the inbreeding coefficient, F.</w:t>
      </w:r>
    </w:p>
    <w:p w:rsidR="005E3323" w:rsidRPr="005E3323" w:rsidRDefault="005E3323" w:rsidP="005E3323">
      <w:pPr>
        <w:pStyle w:val="ListParagraph"/>
        <w:spacing w:after="0" w:line="240" w:lineRule="auto"/>
        <w:rPr>
          <w:rFonts w:eastAsia="Times New Roman" w:cs="Helvetica"/>
          <w:color w:val="000000"/>
          <w:lang w:eastAsia="zh-CN"/>
        </w:rPr>
      </w:pPr>
    </w:p>
    <w:p w:rsidR="00513169" w:rsidRPr="00DD471B" w:rsidRDefault="00DD471B" w:rsidP="00DD471B">
      <w:pPr>
        <w:pStyle w:val="ListParagraph"/>
        <w:numPr>
          <w:ilvl w:val="0"/>
          <w:numId w:val="18"/>
        </w:numPr>
        <w:spacing w:after="0" w:line="240" w:lineRule="auto"/>
        <w:rPr>
          <w:rFonts w:eastAsia="Times New Roman" w:cs="Helvetica"/>
          <w:color w:val="000000"/>
          <w:lang w:eastAsia="zh-CN"/>
        </w:rPr>
      </w:pPr>
      <w:r>
        <w:rPr>
          <w:rFonts w:eastAsia="Times New Roman" w:cs="Helvetica"/>
          <w:i/>
          <w:color w:val="000000"/>
          <w:lang w:eastAsia="zh-CN"/>
        </w:rPr>
        <w:t xml:space="preserve">Run a </w:t>
      </w:r>
      <w:proofErr w:type="spellStart"/>
      <w:r>
        <w:rPr>
          <w:rFonts w:eastAsia="Times New Roman" w:cs="Helvetica"/>
          <w:i/>
          <w:color w:val="000000"/>
          <w:lang w:eastAsia="zh-CN"/>
        </w:rPr>
        <w:t>heterozygosity</w:t>
      </w:r>
      <w:proofErr w:type="spellEnd"/>
      <w:r>
        <w:rPr>
          <w:rFonts w:eastAsia="Times New Roman" w:cs="Helvetica"/>
          <w:i/>
          <w:color w:val="000000"/>
          <w:lang w:eastAsia="zh-CN"/>
        </w:rPr>
        <w:t xml:space="preserve"> check on the ‘</w:t>
      </w:r>
      <w:proofErr w:type="spellStart"/>
      <w:r>
        <w:rPr>
          <w:rFonts w:eastAsia="Times New Roman" w:cs="Helvetica"/>
          <w:i/>
          <w:color w:val="000000"/>
          <w:lang w:eastAsia="zh-CN"/>
        </w:rPr>
        <w:t>genstudy</w:t>
      </w:r>
      <w:proofErr w:type="spellEnd"/>
      <w:r>
        <w:rPr>
          <w:rFonts w:eastAsia="Times New Roman" w:cs="Helvetica"/>
          <w:i/>
          <w:color w:val="000000"/>
          <w:lang w:eastAsia="zh-CN"/>
        </w:rPr>
        <w:t>’ dataset by running the PLINK command above.</w:t>
      </w:r>
    </w:p>
    <w:p w:rsidR="00DD471B" w:rsidRPr="00DD471B" w:rsidRDefault="00DD471B" w:rsidP="00DD471B">
      <w:pPr>
        <w:pStyle w:val="ListParagraph"/>
        <w:numPr>
          <w:ilvl w:val="0"/>
          <w:numId w:val="18"/>
        </w:numPr>
        <w:spacing w:after="0" w:line="240" w:lineRule="auto"/>
        <w:rPr>
          <w:rFonts w:eastAsia="Times New Roman" w:cs="Helvetica"/>
          <w:color w:val="000000"/>
          <w:lang w:eastAsia="zh-CN"/>
        </w:rPr>
      </w:pPr>
      <w:r>
        <w:rPr>
          <w:rFonts w:eastAsia="Times New Roman" w:cs="Helvetica"/>
          <w:i/>
          <w:color w:val="000000"/>
          <w:lang w:eastAsia="zh-CN"/>
        </w:rPr>
        <w:t>Take a look at the first five rows of the output file by typing the following command:</w:t>
      </w:r>
    </w:p>
    <w:p w:rsidR="00DD471B" w:rsidRDefault="00DD471B" w:rsidP="00DD471B">
      <w:pPr>
        <w:spacing w:after="0" w:line="240" w:lineRule="auto"/>
        <w:rPr>
          <w:rFonts w:eastAsia="Times New Roman" w:cs="Helvetica"/>
          <w:color w:val="000000"/>
          <w:lang w:eastAsia="zh-CN"/>
        </w:rPr>
      </w:pPr>
    </w:p>
    <w:p w:rsidR="00DD471B" w:rsidRPr="00DD471B" w:rsidRDefault="007B129C" w:rsidP="00DD471B">
      <w:pPr>
        <w:spacing w:after="0" w:line="240" w:lineRule="auto"/>
        <w:rPr>
          <w:rFonts w:eastAsia="Times New Roman" w:cs="Helvetica"/>
          <w:color w:val="000000"/>
          <w:lang w:eastAsia="zh-CN"/>
        </w:rPr>
      </w:pPr>
      <w:r>
        <w:rPr>
          <w:rFonts w:eastAsia="Times New Roman" w:cs="Times New Roman"/>
          <w:noProof/>
          <w:lang w:eastAsia="zh-CN"/>
        </w:rPr>
        <mc:AlternateContent>
          <mc:Choice Requires="wps">
            <w:drawing>
              <wp:anchor distT="0" distB="0" distL="114300" distR="114300" simplePos="0" relativeHeight="251721728" behindDoc="0" locked="0" layoutInCell="1" allowOverlap="1">
                <wp:simplePos x="0" y="0"/>
                <wp:positionH relativeFrom="column">
                  <wp:posOffset>228600</wp:posOffset>
                </wp:positionH>
                <wp:positionV relativeFrom="paragraph">
                  <wp:posOffset>53340</wp:posOffset>
                </wp:positionV>
                <wp:extent cx="5133975" cy="304800"/>
                <wp:effectExtent l="0" t="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5103CB" w:rsidRDefault="00A56512" w:rsidP="00EB5E66">
                            <w:pPr>
                              <w:spacing w:after="0" w:line="240" w:lineRule="auto"/>
                              <w:rPr>
                                <w:rFonts w:eastAsia="Times New Roman" w:cs="Consolas"/>
                                <w:b/>
                                <w:color w:val="800000"/>
                                <w:sz w:val="20"/>
                                <w:szCs w:val="20"/>
                                <w:shd w:val="clear" w:color="auto" w:fill="EEEEEE"/>
                                <w:lang w:eastAsia="en-GB"/>
                              </w:rPr>
                            </w:pPr>
                            <w:proofErr w:type="gramStart"/>
                            <w:r>
                              <w:rPr>
                                <w:rFonts w:eastAsia="Times New Roman" w:cs="Times New Roman"/>
                                <w:b/>
                                <w:color w:val="000000"/>
                                <w:sz w:val="20"/>
                                <w:szCs w:val="20"/>
                                <w:lang w:eastAsia="zh-CN"/>
                              </w:rPr>
                              <w:t>head</w:t>
                            </w:r>
                            <w:proofErr w:type="gramEnd"/>
                            <w:r>
                              <w:rPr>
                                <w:rFonts w:eastAsia="Times New Roman" w:cs="Times New Roman"/>
                                <w:b/>
                                <w:color w:val="000000"/>
                                <w:sz w:val="20"/>
                                <w:szCs w:val="20"/>
                                <w:lang w:eastAsia="zh-CN"/>
                              </w:rPr>
                              <w:t xml:space="preserve"> -5 </w:t>
                            </w:r>
                            <w:proofErr w:type="spellStart"/>
                            <w:r>
                              <w:rPr>
                                <w:rFonts w:eastAsia="Times New Roman" w:cs="Times New Roman"/>
                                <w:b/>
                                <w:color w:val="000000"/>
                                <w:sz w:val="20"/>
                                <w:szCs w:val="20"/>
                                <w:lang w:eastAsia="zh-CN"/>
                              </w:rPr>
                              <w:t>genstudy.het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43" type="#_x0000_t202" style="position:absolute;margin-left:18pt;margin-top:4.2pt;width:404.2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" fillcolor="#dce6f2">
                <v:textbox>
                  <w:txbxContent>
                    <w:p w:rsidR="00A56512" w:rsidRPr="005103CB" w:rsidRDefault="00A56512" w:rsidP="00EB5E66">
                      <w:pPr>
                        <w:spacing w:after="0" w:line="240" w:lineRule="auto"/>
                        <w:rPr>
                          <w:rFonts w:eastAsia="Times New Roman" w:cs="Consolas"/>
                          <w:b/>
                          <w:color w:val="800000"/>
                          <w:sz w:val="20"/>
                          <w:szCs w:val="20"/>
                          <w:shd w:val="clear" w:color="auto" w:fill="EEEEEE"/>
                          <w:lang w:eastAsia="en-GB"/>
                        </w:rPr>
                      </w:pPr>
                      <w:proofErr w:type="gramStart"/>
                      <w:r>
                        <w:rPr>
                          <w:rFonts w:eastAsia="Times New Roman" w:cs="Times New Roman"/>
                          <w:b/>
                          <w:color w:val="000000"/>
                          <w:sz w:val="20"/>
                          <w:szCs w:val="20"/>
                          <w:lang w:eastAsia="zh-CN"/>
                        </w:rPr>
                        <w:t>head</w:t>
                      </w:r>
                      <w:proofErr w:type="gramEnd"/>
                      <w:r>
                        <w:rPr>
                          <w:rFonts w:eastAsia="Times New Roman" w:cs="Times New Roman"/>
                          <w:b/>
                          <w:color w:val="000000"/>
                          <w:sz w:val="20"/>
                          <w:szCs w:val="20"/>
                          <w:lang w:eastAsia="zh-CN"/>
                        </w:rPr>
                        <w:t xml:space="preserve"> -5 </w:t>
                      </w:r>
                      <w:proofErr w:type="spellStart"/>
                      <w:r>
                        <w:rPr>
                          <w:rFonts w:eastAsia="Times New Roman" w:cs="Times New Roman"/>
                          <w:b/>
                          <w:color w:val="000000"/>
                          <w:sz w:val="20"/>
                          <w:szCs w:val="20"/>
                          <w:lang w:eastAsia="zh-CN"/>
                        </w:rPr>
                        <w:t>genstudy.het</w:t>
                      </w:r>
                      <w:proofErr w:type="spellEnd"/>
                    </w:p>
                  </w:txbxContent>
                </v:textbox>
              </v:shape>
            </w:pict>
          </mc:Fallback>
        </mc:AlternateContent>
      </w:r>
    </w:p>
    <w:p w:rsidR="00CA1F1E" w:rsidRDefault="00CA1F1E" w:rsidP="00A758D4"/>
    <w:p w:rsidR="00A758D4" w:rsidRPr="00CA1F1E" w:rsidRDefault="00CA1F1E" w:rsidP="00A758D4">
      <w:pPr>
        <w:rPr>
          <w:b/>
        </w:rPr>
      </w:pPr>
      <w:r w:rsidRPr="00CA1F1E">
        <w:rPr>
          <w:b/>
        </w:rPr>
        <w:t>Producing QC plots</w:t>
      </w:r>
      <w:r w:rsidR="00A758D4" w:rsidRPr="00CA1F1E">
        <w:rPr>
          <w:b/>
        </w:rPr>
        <w:t xml:space="preserve"> </w:t>
      </w:r>
    </w:p>
    <w:p w:rsidR="00A758D4" w:rsidRDefault="007B129C" w:rsidP="00A758D4">
      <w:pPr>
        <w:rPr>
          <w:rFonts w:cs="Helvetica"/>
          <w:color w:val="000000"/>
        </w:rPr>
      </w:pPr>
      <w:r>
        <w:rPr>
          <w:rFonts w:eastAsia="Times New Roman" w:cs="Times New Roman"/>
          <w:noProof/>
          <w:lang w:eastAsia="zh-CN"/>
        </w:rPr>
        <mc:AlternateContent>
          <mc:Choice Requires="wps">
            <w:drawing>
              <wp:anchor distT="0" distB="0" distL="114300" distR="114300" simplePos="0" relativeHeight="251695104" behindDoc="0" locked="0" layoutInCell="1" allowOverlap="1">
                <wp:simplePos x="0" y="0"/>
                <wp:positionH relativeFrom="column">
                  <wp:posOffset>180975</wp:posOffset>
                </wp:positionH>
                <wp:positionV relativeFrom="paragraph">
                  <wp:posOffset>847725</wp:posOffset>
                </wp:positionV>
                <wp:extent cx="5391150" cy="5029200"/>
                <wp:effectExtent l="0" t="0" r="19050"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029200"/>
                        </a:xfrm>
                        <a:prstGeom prst="rect">
                          <a:avLst/>
                        </a:prstGeom>
                        <a:solidFill>
                          <a:srgbClr val="4F81BD">
                            <a:lumMod val="20000"/>
                            <a:lumOff val="80000"/>
                          </a:srgbClr>
                        </a:solidFill>
                        <a:ln w="9525">
                          <a:solidFill>
                            <a:srgbClr val="000000"/>
                          </a:solidFill>
                          <a:miter lim="800000"/>
                          <a:headEnd/>
                          <a:tailEnd/>
                        </a:ln>
                      </wps:spPr>
                      <wps:txbx>
                        <w:txbxContent>
                          <w:p w:rsidR="00771E1B" w:rsidRPr="00771E1B" w:rsidRDefault="00771E1B" w:rsidP="00EB5E66">
                            <w:pPr>
                              <w:snapToGrid w:val="0"/>
                              <w:spacing w:after="160" w:line="240" w:lineRule="auto"/>
                              <w:rPr>
                                <w:rFonts w:eastAsia="Times New Roman" w:cs="Times New Roman"/>
                                <w:b/>
                                <w:color w:val="000000"/>
                                <w:sz w:val="20"/>
                                <w:szCs w:val="20"/>
                                <w:lang w:eastAsia="zh-CN"/>
                              </w:rPr>
                            </w:pPr>
                            <w:r w:rsidRPr="00771E1B">
                              <w:rPr>
                                <w:rFonts w:eastAsia="Times New Roman" w:cs="Times New Roman"/>
                                <w:b/>
                                <w:color w:val="000000"/>
                                <w:sz w:val="20"/>
                                <w:szCs w:val="20"/>
                                <w:lang w:eastAsia="zh-CN"/>
                              </w:rPr>
                              <w:t>CR=</w:t>
                            </w:r>
                            <w:proofErr w:type="spellStart"/>
                            <w:proofErr w:type="gramStart"/>
                            <w:r w:rsidRPr="00771E1B">
                              <w:rPr>
                                <w:rFonts w:eastAsia="Times New Roman" w:cs="Times New Roman"/>
                                <w:b/>
                                <w:color w:val="000000"/>
                                <w:sz w:val="20"/>
                                <w:szCs w:val="20"/>
                                <w:lang w:eastAsia="zh-CN"/>
                              </w:rPr>
                              <w:t>read.table</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"genstudy.CRstats.</w:t>
                            </w:r>
                            <w:proofErr w:type="spellStart"/>
                            <w:r w:rsidRPr="00771E1B">
                              <w:rPr>
                                <w:rFonts w:eastAsia="Times New Roman" w:cs="Times New Roman"/>
                                <w:b/>
                                <w:color w:val="000000"/>
                                <w:sz w:val="20"/>
                                <w:szCs w:val="20"/>
                                <w:lang w:eastAsia="zh-CN"/>
                              </w:rPr>
                              <w:t>imiss</w:t>
                            </w:r>
                            <w:proofErr w:type="spellEnd"/>
                            <w:r w:rsidRPr="00771E1B">
                              <w:rPr>
                                <w:rFonts w:eastAsia="Times New Roman" w:cs="Times New Roman"/>
                                <w:b/>
                                <w:color w:val="000000"/>
                                <w:sz w:val="20"/>
                                <w:szCs w:val="20"/>
                                <w:lang w:eastAsia="zh-CN"/>
                              </w:rPr>
                              <w:t>",header=T)</w:t>
                            </w:r>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proofErr w:type="gramEnd"/>
                            <w:r>
                              <w:rPr>
                                <w:rFonts w:eastAsia="Times New Roman" w:cs="Times New Roman"/>
                                <w:b/>
                                <w:color w:val="000000"/>
                                <w:sz w:val="20"/>
                                <w:szCs w:val="20"/>
                                <w:lang w:eastAsia="zh-CN"/>
                              </w:rPr>
                              <w:t>"genstudy.CR.pdf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hist</w:t>
                            </w:r>
                            <w:proofErr w:type="spellEnd"/>
                            <w:r w:rsidRPr="00771E1B">
                              <w:rPr>
                                <w:rFonts w:eastAsia="Times New Roman" w:cs="Times New Roman"/>
                                <w:b/>
                                <w:color w:val="000000"/>
                                <w:sz w:val="20"/>
                                <w:szCs w:val="20"/>
                                <w:lang w:eastAsia="zh-CN"/>
                              </w:rPr>
                              <w:t>(</w:t>
                            </w:r>
                            <w:proofErr w:type="spellStart"/>
                            <w:proofErr w:type="gramEnd"/>
                            <w:r w:rsidRPr="00771E1B">
                              <w:rPr>
                                <w:rFonts w:eastAsia="Times New Roman" w:cs="Times New Roman"/>
                                <w:b/>
                                <w:color w:val="000000"/>
                                <w:sz w:val="20"/>
                                <w:szCs w:val="20"/>
                                <w:lang w:eastAsia="zh-CN"/>
                              </w:rPr>
                              <w:t>CR$F_MISS,xlab</w:t>
                            </w:r>
                            <w:proofErr w:type="spellEnd"/>
                            <w:r w:rsidRPr="00771E1B">
                              <w:rPr>
                                <w:rFonts w:eastAsia="Times New Roman" w:cs="Times New Roman"/>
                                <w:b/>
                                <w:color w:val="000000"/>
                                <w:sz w:val="20"/>
                                <w:szCs w:val="20"/>
                                <w:lang w:eastAsia="zh-CN"/>
                              </w:rPr>
                              <w:t xml:space="preserve">="Proportion </w:t>
                            </w:r>
                            <w:r w:rsidRPr="00EB5E66">
                              <w:rPr>
                                <w:rFonts w:eastAsia="Times New Roman" w:cs="Times New Roman"/>
                                <w:b/>
                                <w:color w:val="000000"/>
                                <w:sz w:val="20"/>
                                <w:szCs w:val="20"/>
                                <w:lang w:eastAsia="zh-CN"/>
                              </w:rPr>
                              <w:t>missing</w:t>
                            </w:r>
                            <w:r w:rsidRPr="00771E1B">
                              <w:rPr>
                                <w:rFonts w:eastAsia="Times New Roman" w:cs="Times New Roman"/>
                                <w:b/>
                                <w:color w:val="000000"/>
                                <w:sz w:val="20"/>
                                <w:szCs w:val="20"/>
                                <w:lang w:eastAsia="zh-CN"/>
                              </w:rPr>
                              <w:t xml:space="preserve"> per </w:t>
                            </w:r>
                            <w:proofErr w:type="spellStart"/>
                            <w:r w:rsidRPr="00771E1B">
                              <w:rPr>
                                <w:rFonts w:eastAsia="Times New Roman" w:cs="Times New Roman"/>
                                <w:b/>
                                <w:color w:val="000000"/>
                                <w:sz w:val="20"/>
                                <w:szCs w:val="20"/>
                                <w:lang w:eastAsia="zh-CN"/>
                              </w:rPr>
                              <w:t>individual"</w:t>
                            </w:r>
                            <w:r w:rsidR="00DA03D2">
                              <w:rPr>
                                <w:rFonts w:eastAsia="Times New Roman" w:cs="Times New Roman"/>
                                <w:b/>
                                <w:color w:val="000000"/>
                                <w:sz w:val="20"/>
                                <w:szCs w:val="20"/>
                                <w:lang w:eastAsia="zh-CN"/>
                              </w:rPr>
                              <w:t>,breaks</w:t>
                            </w:r>
                            <w:proofErr w:type="spellEnd"/>
                            <w:r w:rsidR="00DA03D2">
                              <w:rPr>
                                <w:rFonts w:eastAsia="Times New Roman" w:cs="Times New Roman"/>
                                <w:b/>
                                <w:color w:val="000000"/>
                                <w:sz w:val="20"/>
                                <w:szCs w:val="20"/>
                                <w:lang w:eastAsia="zh-CN"/>
                              </w:rPr>
                              <w:t>=50</w:t>
                            </w:r>
                            <w:r w:rsidRPr="00771E1B">
                              <w:rPr>
                                <w:rFonts w:eastAsia="Times New Roman" w:cs="Times New Roman"/>
                                <w:b/>
                                <w:color w:val="000000"/>
                                <w:sz w:val="20"/>
                                <w:szCs w:val="20"/>
                                <w:lang w:eastAsia="zh-CN"/>
                              </w:rPr>
                              <w:t xml:space="preserve">) </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771E1B" w:rsidRPr="00771E1B" w:rsidRDefault="00771E1B" w:rsidP="00EB5E66">
                            <w:pPr>
                              <w:snapToGrid w:val="0"/>
                              <w:spacing w:after="160" w:line="240" w:lineRule="auto"/>
                              <w:rPr>
                                <w:rFonts w:eastAsia="Times New Roman" w:cs="Times New Roman"/>
                                <w:b/>
                                <w:color w:val="000000"/>
                                <w:sz w:val="20"/>
                                <w:szCs w:val="20"/>
                                <w:lang w:eastAsia="zh-CN"/>
                              </w:rPr>
                            </w:pPr>
                            <w:r>
                              <w:rPr>
                                <w:rFonts w:eastAsia="Times New Roman" w:cs="Times New Roman"/>
                                <w:b/>
                                <w:color w:val="000000"/>
                                <w:sz w:val="20"/>
                                <w:szCs w:val="20"/>
                                <w:lang w:eastAsia="zh-CN"/>
                              </w:rPr>
                              <w:t>HET=</w:t>
                            </w:r>
                            <w:proofErr w:type="spellStart"/>
                            <w:proofErr w:type="gramStart"/>
                            <w:r>
                              <w:rPr>
                                <w:rFonts w:eastAsia="Times New Roman" w:cs="Times New Roman"/>
                                <w:b/>
                                <w:color w:val="000000"/>
                                <w:sz w:val="20"/>
                                <w:szCs w:val="20"/>
                                <w:lang w:eastAsia="zh-CN"/>
                              </w:rPr>
                              <w:t>read.table</w:t>
                            </w:r>
                            <w:proofErr w:type="spellEnd"/>
                            <w:r>
                              <w:rPr>
                                <w:rFonts w:eastAsia="Times New Roman" w:cs="Times New Roman"/>
                                <w:b/>
                                <w:color w:val="000000"/>
                                <w:sz w:val="20"/>
                                <w:szCs w:val="20"/>
                                <w:lang w:eastAsia="zh-CN"/>
                              </w:rPr>
                              <w:t>(</w:t>
                            </w:r>
                            <w:proofErr w:type="gramEnd"/>
                            <w:r>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genstudy</w:t>
                            </w:r>
                            <w:r w:rsidRPr="00771E1B">
                              <w:rPr>
                                <w:rFonts w:eastAsia="Times New Roman" w:cs="Times New Roman"/>
                                <w:b/>
                                <w:color w:val="000000"/>
                                <w:sz w:val="20"/>
                                <w:szCs w:val="20"/>
                                <w:lang w:eastAsia="zh-CN"/>
                              </w:rPr>
                              <w:t>.het",header</w:t>
                            </w:r>
                            <w:proofErr w:type="spellEnd"/>
                            <w:r w:rsidRPr="00771E1B">
                              <w:rPr>
                                <w:rFonts w:eastAsia="Times New Roman" w:cs="Times New Roman"/>
                                <w:b/>
                                <w:color w:val="000000"/>
                                <w:sz w:val="20"/>
                                <w:szCs w:val="20"/>
                                <w:lang w:eastAsia="zh-CN"/>
                              </w:rPr>
                              <w:t>=T, as.is=T)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r w:rsidRPr="00771E1B">
                              <w:rPr>
                                <w:rFonts w:eastAsia="Times New Roman" w:cs="Times New Roman"/>
                                <w:b/>
                                <w:color w:val="000000"/>
                                <w:sz w:val="20"/>
                                <w:szCs w:val="20"/>
                                <w:lang w:eastAsia="zh-CN"/>
                              </w:rPr>
                              <w:t>H</w:t>
                            </w:r>
                            <w:proofErr w:type="gramStart"/>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(HET$N.NM.-HET$O.HOM.)</w:t>
                            </w:r>
                            <w:proofErr w:type="gramStart"/>
                            <w:r w:rsidRPr="00771E1B">
                              <w:rPr>
                                <w:rFonts w:eastAsia="Times New Roman" w:cs="Times New Roman"/>
                                <w:b/>
                                <w:color w:val="000000"/>
                                <w:sz w:val="20"/>
                                <w:szCs w:val="20"/>
                                <w:lang w:eastAsia="zh-CN"/>
                              </w:rPr>
                              <w:t>/HET$N.NM.)</w:t>
                            </w:r>
                            <w:proofErr w:type="gramEnd"/>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proofErr w:type="gramEnd"/>
                            <w:r>
                              <w:rPr>
                                <w:rFonts w:eastAsia="Times New Roman" w:cs="Times New Roman"/>
                                <w:b/>
                                <w:color w:val="000000"/>
                                <w:sz w:val="20"/>
                                <w:szCs w:val="20"/>
                                <w:lang w:eastAsia="zh-CN"/>
                              </w:rPr>
                              <w:t>"genstudy.Het_vs_imiss.pdf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dat</w:t>
                            </w:r>
                            <w:proofErr w:type="spellEnd"/>
                            <w:proofErr w:type="gramEnd"/>
                            <w:r w:rsidRPr="00771E1B">
                              <w:rPr>
                                <w:rFonts w:eastAsia="Times New Roman" w:cs="Times New Roman"/>
                                <w:b/>
                                <w:color w:val="000000"/>
                                <w:sz w:val="20"/>
                                <w:szCs w:val="20"/>
                                <w:lang w:eastAsia="zh-CN"/>
                              </w:rPr>
                              <w:t xml:space="preserve"> = </w:t>
                            </w:r>
                            <w:proofErr w:type="spellStart"/>
                            <w:r w:rsidRPr="00771E1B">
                              <w:rPr>
                                <w:rFonts w:eastAsia="Times New Roman" w:cs="Times New Roman"/>
                                <w:b/>
                                <w:color w:val="000000"/>
                                <w:sz w:val="20"/>
                                <w:szCs w:val="20"/>
                                <w:lang w:eastAsia="zh-CN"/>
                              </w:rPr>
                              <w:t>data.frame</w:t>
                            </w:r>
                            <w:proofErr w:type="spellEnd"/>
                            <w:r w:rsidRPr="00771E1B">
                              <w:rPr>
                                <w:rFonts w:eastAsia="Times New Roman" w:cs="Times New Roman"/>
                                <w:b/>
                                <w:color w:val="000000"/>
                                <w:sz w:val="20"/>
                                <w:szCs w:val="20"/>
                                <w:lang w:eastAsia="zh-CN"/>
                              </w:rPr>
                              <w:t>(x=H, y=CR$F_MISS)</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gramStart"/>
                            <w:r w:rsidRPr="00771E1B">
                              <w:rPr>
                                <w:rFonts w:eastAsia="Times New Roman" w:cs="Times New Roman"/>
                                <w:b/>
                                <w:color w:val="000000"/>
                                <w:sz w:val="20"/>
                                <w:szCs w:val="20"/>
                                <w:lang w:eastAsia="zh-CN"/>
                              </w:rPr>
                              <w:t>plot(</w:t>
                            </w:r>
                            <w:proofErr w:type="spellStart"/>
                            <w:proofErr w:type="gramEnd"/>
                            <w:r w:rsidRPr="00771E1B">
                              <w:rPr>
                                <w:rFonts w:eastAsia="Times New Roman" w:cs="Times New Roman"/>
                                <w:b/>
                                <w:color w:val="000000"/>
                                <w:sz w:val="20"/>
                                <w:szCs w:val="20"/>
                                <w:lang w:eastAsia="zh-CN"/>
                              </w:rPr>
                              <w:t>dat,log</w:t>
                            </w:r>
                            <w:proofErr w:type="spellEnd"/>
                            <w:r w:rsidRPr="00771E1B">
                              <w:rPr>
                                <w:rFonts w:eastAsia="Times New Roman" w:cs="Times New Roman"/>
                                <w:b/>
                                <w:color w:val="000000"/>
                                <w:sz w:val="20"/>
                                <w:szCs w:val="20"/>
                                <w:lang w:eastAsia="zh-CN"/>
                              </w:rPr>
                              <w:t>="x",</w:t>
                            </w:r>
                            <w:proofErr w:type="spellStart"/>
                            <w:r w:rsidRPr="00771E1B">
                              <w:rPr>
                                <w:rFonts w:eastAsia="Times New Roman" w:cs="Times New Roman"/>
                                <w:b/>
                                <w:color w:val="000000"/>
                                <w:sz w:val="20"/>
                                <w:szCs w:val="20"/>
                                <w:lang w:eastAsia="zh-CN"/>
                              </w:rPr>
                              <w:t>xlim</w:t>
                            </w:r>
                            <w:proofErr w:type="spellEnd"/>
                            <w:r w:rsidRPr="00771E1B">
                              <w:rPr>
                                <w:rFonts w:eastAsia="Times New Roman" w:cs="Times New Roman"/>
                                <w:b/>
                                <w:color w:val="000000"/>
                                <w:sz w:val="20"/>
                                <w:szCs w:val="20"/>
                                <w:lang w:eastAsia="zh-CN"/>
                              </w:rPr>
                              <w:t>=c(0.001,0.99),</w:t>
                            </w:r>
                            <w:proofErr w:type="spellStart"/>
                            <w:r w:rsidRPr="00771E1B">
                              <w:rPr>
                                <w:rFonts w:eastAsia="Times New Roman" w:cs="Times New Roman"/>
                                <w:b/>
                                <w:color w:val="000000"/>
                                <w:sz w:val="20"/>
                                <w:szCs w:val="20"/>
                                <w:lang w:eastAsia="zh-CN"/>
                              </w:rPr>
                              <w:t>ylab</w:t>
                            </w:r>
                            <w:proofErr w:type="spellEnd"/>
                            <w:r w:rsidRPr="00771E1B">
                              <w:rPr>
                                <w:rFonts w:eastAsia="Times New Roman" w:cs="Times New Roman"/>
                                <w:b/>
                                <w:color w:val="000000"/>
                                <w:sz w:val="20"/>
                                <w:szCs w:val="20"/>
                                <w:lang w:eastAsia="zh-CN"/>
                              </w:rPr>
                              <w:t>="Fraction of missing genotypes",</w:t>
                            </w:r>
                            <w:proofErr w:type="spellStart"/>
                            <w:r w:rsidRPr="00771E1B">
                              <w:rPr>
                                <w:rFonts w:eastAsia="Times New Roman" w:cs="Times New Roman"/>
                                <w:b/>
                                <w:color w:val="000000"/>
                                <w:sz w:val="20"/>
                                <w:szCs w:val="20"/>
                                <w:lang w:eastAsia="zh-CN"/>
                              </w:rPr>
                              <w:t>xlab</w:t>
                            </w:r>
                            <w:proofErr w:type="spellEnd"/>
                            <w:r w:rsidRPr="00771E1B">
                              <w:rPr>
                                <w:rFonts w:eastAsia="Times New Roman" w:cs="Times New Roman"/>
                                <w:b/>
                                <w:color w:val="000000"/>
                                <w:sz w:val="20"/>
                                <w:szCs w:val="20"/>
                                <w:lang w:eastAsia="zh-CN"/>
                              </w:rPr>
                              <w:t xml:space="preserve">="Mean </w:t>
                            </w:r>
                            <w:proofErr w:type="spellStart"/>
                            <w:r w:rsidRPr="00771E1B">
                              <w:rPr>
                                <w:rFonts w:eastAsia="Times New Roman" w:cs="Times New Roman"/>
                                <w:b/>
                                <w:color w:val="000000"/>
                                <w:sz w:val="20"/>
                                <w:szCs w:val="20"/>
                                <w:lang w:eastAsia="zh-CN"/>
                              </w:rPr>
                              <w:t>Heterozygosity</w:t>
                            </w:r>
                            <w:proofErr w:type="spellEnd"/>
                            <w:r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abline</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h=0.05,col=2,lty=2)</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771E1B" w:rsidRPr="00771E1B" w:rsidRDefault="00771E1B" w:rsidP="00EB5E66">
                            <w:pPr>
                              <w:snapToGrid w:val="0"/>
                              <w:spacing w:after="160" w:line="240" w:lineRule="auto"/>
                              <w:rPr>
                                <w:rFonts w:eastAsia="Times New Roman" w:cs="Times New Roman"/>
                                <w:b/>
                                <w:color w:val="000000"/>
                                <w:sz w:val="20"/>
                                <w:szCs w:val="20"/>
                                <w:lang w:eastAsia="zh-CN"/>
                              </w:rPr>
                            </w:pPr>
                            <w:r>
                              <w:rPr>
                                <w:rFonts w:eastAsia="Times New Roman" w:cs="Times New Roman"/>
                                <w:b/>
                                <w:color w:val="000000"/>
                                <w:sz w:val="20"/>
                                <w:szCs w:val="20"/>
                                <w:lang w:eastAsia="zh-CN"/>
                              </w:rPr>
                              <w:t>PI=</w:t>
                            </w:r>
                            <w:proofErr w:type="spellStart"/>
                            <w:proofErr w:type="gramStart"/>
                            <w:r>
                              <w:rPr>
                                <w:rFonts w:eastAsia="Times New Roman" w:cs="Times New Roman"/>
                                <w:b/>
                                <w:color w:val="000000"/>
                                <w:sz w:val="20"/>
                                <w:szCs w:val="20"/>
                                <w:lang w:eastAsia="zh-CN"/>
                              </w:rPr>
                              <w:t>read.table</w:t>
                            </w:r>
                            <w:proofErr w:type="spellEnd"/>
                            <w:r>
                              <w:rPr>
                                <w:rFonts w:eastAsia="Times New Roman" w:cs="Times New Roman"/>
                                <w:b/>
                                <w:color w:val="000000"/>
                                <w:sz w:val="20"/>
                                <w:szCs w:val="20"/>
                                <w:lang w:eastAsia="zh-CN"/>
                              </w:rPr>
                              <w:t>(</w:t>
                            </w:r>
                            <w:proofErr w:type="gramEnd"/>
                            <w:r>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genstudy</w:t>
                            </w:r>
                            <w:r w:rsidRPr="00771E1B">
                              <w:rPr>
                                <w:rFonts w:eastAsia="Times New Roman" w:cs="Times New Roman"/>
                                <w:b/>
                                <w:color w:val="000000"/>
                                <w:sz w:val="20"/>
                                <w:szCs w:val="20"/>
                                <w:lang w:eastAsia="zh-CN"/>
                              </w:rPr>
                              <w:t>.genome",header</w:t>
                            </w:r>
                            <w:proofErr w:type="spellEnd"/>
                            <w:r w:rsidRPr="00771E1B">
                              <w:rPr>
                                <w:rFonts w:eastAsia="Times New Roman" w:cs="Times New Roman"/>
                                <w:b/>
                                <w:color w:val="000000"/>
                                <w:sz w:val="20"/>
                                <w:szCs w:val="20"/>
                                <w:lang w:eastAsia="zh-CN"/>
                              </w:rPr>
                              <w:t>=T)</w:t>
                            </w:r>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roofErr w:type="gramEnd"/>
                            <w:r w:rsidR="00771E1B" w:rsidRPr="00771E1B">
                              <w:rPr>
                                <w:rFonts w:eastAsia="Times New Roman" w:cs="Times New Roman"/>
                                <w:b/>
                                <w:color w:val="000000"/>
                                <w:sz w:val="20"/>
                                <w:szCs w:val="20"/>
                                <w:lang w:eastAsia="zh-CN"/>
                              </w:rPr>
                              <w:t>"genstudy.Homo.</w:t>
                            </w:r>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hist</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PI$PI_HAT,50)</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771E1B" w:rsidRPr="00771E1B" w:rsidRDefault="00771E1B" w:rsidP="00EB5E66">
                            <w:pPr>
                              <w:snapToGrid w:val="0"/>
                              <w:spacing w:after="160" w:line="240" w:lineRule="auto"/>
                              <w:rPr>
                                <w:rFonts w:eastAsia="Times New Roman" w:cs="Times New Roman"/>
                                <w:b/>
                                <w:color w:val="000000"/>
                                <w:sz w:val="20"/>
                                <w:szCs w:val="20"/>
                                <w:lang w:eastAsia="zh-CN"/>
                              </w:rPr>
                            </w:pPr>
                            <w:r w:rsidRPr="00771E1B">
                              <w:rPr>
                                <w:rFonts w:eastAsia="Times New Roman" w:cs="Times New Roman"/>
                                <w:b/>
                                <w:color w:val="000000"/>
                                <w:sz w:val="20"/>
                                <w:szCs w:val="20"/>
                                <w:lang w:eastAsia="zh-CN"/>
                              </w:rPr>
                              <w:t>CR=</w:t>
                            </w:r>
                            <w:proofErr w:type="spellStart"/>
                            <w:proofErr w:type="gramStart"/>
                            <w:r w:rsidRPr="00771E1B">
                              <w:rPr>
                                <w:rFonts w:eastAsia="Times New Roman" w:cs="Times New Roman"/>
                                <w:b/>
                                <w:color w:val="000000"/>
                                <w:sz w:val="20"/>
                                <w:szCs w:val="20"/>
                                <w:lang w:eastAsia="zh-CN"/>
                              </w:rPr>
                              <w:t>read.table</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"genstudy.CRstats.</w:t>
                            </w:r>
                            <w:proofErr w:type="spellStart"/>
                            <w:r w:rsidRPr="00771E1B">
                              <w:rPr>
                                <w:rFonts w:eastAsia="Times New Roman" w:cs="Times New Roman"/>
                                <w:b/>
                                <w:color w:val="000000"/>
                                <w:sz w:val="20"/>
                                <w:szCs w:val="20"/>
                                <w:lang w:eastAsia="zh-CN"/>
                              </w:rPr>
                              <w:t>lmiss</w:t>
                            </w:r>
                            <w:proofErr w:type="spellEnd"/>
                            <w:r w:rsidRPr="00771E1B">
                              <w:rPr>
                                <w:rFonts w:eastAsia="Times New Roman" w:cs="Times New Roman"/>
                                <w:b/>
                                <w:color w:val="000000"/>
                                <w:sz w:val="20"/>
                                <w:szCs w:val="20"/>
                                <w:lang w:eastAsia="zh-CN"/>
                              </w:rPr>
                              <w:t>",header=T)</w:t>
                            </w:r>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roofErr w:type="gramEnd"/>
                            <w:r w:rsidR="00771E1B" w:rsidRPr="00771E1B">
                              <w:rPr>
                                <w:rFonts w:eastAsia="Times New Roman" w:cs="Times New Roman"/>
                                <w:b/>
                                <w:color w:val="000000"/>
                                <w:sz w:val="20"/>
                                <w:szCs w:val="20"/>
                                <w:lang w:eastAsia="zh-CN"/>
                              </w:rPr>
                              <w:t>"genstudy.snp_missing.</w:t>
                            </w:r>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hist</w:t>
                            </w:r>
                            <w:proofErr w:type="spellEnd"/>
                            <w:r w:rsidRPr="00771E1B">
                              <w:rPr>
                                <w:rFonts w:eastAsia="Times New Roman" w:cs="Times New Roman"/>
                                <w:b/>
                                <w:color w:val="000000"/>
                                <w:sz w:val="20"/>
                                <w:szCs w:val="20"/>
                                <w:lang w:eastAsia="zh-CN"/>
                              </w:rPr>
                              <w:t>(</w:t>
                            </w:r>
                            <w:proofErr w:type="spellStart"/>
                            <w:proofErr w:type="gramEnd"/>
                            <w:r w:rsidRPr="00771E1B">
                              <w:rPr>
                                <w:rFonts w:eastAsia="Times New Roman" w:cs="Times New Roman"/>
                                <w:b/>
                                <w:color w:val="000000"/>
                                <w:sz w:val="20"/>
                                <w:szCs w:val="20"/>
                                <w:lang w:eastAsia="zh-CN"/>
                              </w:rPr>
                              <w:t>CR$F_MISS,xlab</w:t>
                            </w:r>
                            <w:proofErr w:type="spellEnd"/>
                            <w:r w:rsidRPr="00771E1B">
                              <w:rPr>
                                <w:rFonts w:eastAsia="Times New Roman" w:cs="Times New Roman"/>
                                <w:b/>
                                <w:color w:val="000000"/>
                                <w:sz w:val="20"/>
                                <w:szCs w:val="20"/>
                                <w:lang w:eastAsia="zh-CN"/>
                              </w:rPr>
                              <w:t xml:space="preserve">="Proportion missing per </w:t>
                            </w:r>
                            <w:proofErr w:type="spellStart"/>
                            <w:r w:rsidRPr="00771E1B">
                              <w:rPr>
                                <w:rFonts w:eastAsia="Times New Roman" w:cs="Times New Roman"/>
                                <w:b/>
                                <w:color w:val="000000"/>
                                <w:sz w:val="20"/>
                                <w:szCs w:val="20"/>
                                <w:lang w:eastAsia="zh-CN"/>
                              </w:rPr>
                              <w:t>SNP",breaks</w:t>
                            </w:r>
                            <w:proofErr w:type="spellEnd"/>
                            <w:r w:rsidRPr="00771E1B">
                              <w:rPr>
                                <w:rFonts w:eastAsia="Times New Roman" w:cs="Times New Roman"/>
                                <w:b/>
                                <w:color w:val="000000"/>
                                <w:sz w:val="20"/>
                                <w:szCs w:val="20"/>
                                <w:lang w:eastAsia="zh-CN"/>
                              </w:rPr>
                              <w:t>=50</w:t>
                            </w:r>
                            <w:r w:rsidR="00DA03D2">
                              <w:rPr>
                                <w:rFonts w:eastAsia="Times New Roman" w:cs="Times New Roman"/>
                                <w:b/>
                                <w:color w:val="000000"/>
                                <w:sz w:val="20"/>
                                <w:szCs w:val="20"/>
                                <w:lang w:eastAsia="zh-CN"/>
                              </w:rPr>
                              <w:t>,xlim=c(0,0.2)</w:t>
                            </w:r>
                            <w:r w:rsidRPr="00771E1B">
                              <w:rPr>
                                <w:rFonts w:eastAsia="Times New Roman" w:cs="Times New Roman"/>
                                <w:b/>
                                <w:color w:val="000000"/>
                                <w:sz w:val="20"/>
                                <w:szCs w:val="20"/>
                                <w:lang w:eastAsia="zh-CN"/>
                              </w:rPr>
                              <w:t xml:space="preserve">) </w:t>
                            </w:r>
                          </w:p>
                          <w:p w:rsidR="00A56512" w:rsidRPr="006D5F8F"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A56512" w:rsidRPr="00EB5E66" w:rsidRDefault="00A56512" w:rsidP="00EB5E66">
                            <w:pPr>
                              <w:snapToGrid w:val="0"/>
                              <w:spacing w:after="160" w:line="240" w:lineRule="auto"/>
                              <w:rPr>
                                <w:rFonts w:eastAsia="Times New Roman" w:cs="Times New Roman"/>
                                <w:b/>
                                <w:color w:val="000000"/>
                                <w:sz w:val="20"/>
                                <w:szCs w:val="20"/>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margin-left:14.25pt;margin-top:66.75pt;width:424.5pt;height:3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" fillcolor="#dce6f2">
                <v:textbox>
                  <w:txbxContent>
                    <w:p w:rsidR="00771E1B" w:rsidRPr="00771E1B" w:rsidRDefault="00771E1B" w:rsidP="00EB5E66">
                      <w:pPr>
                        <w:snapToGrid w:val="0"/>
                        <w:spacing w:after="160" w:line="240" w:lineRule="auto"/>
                        <w:rPr>
                          <w:rFonts w:eastAsia="Times New Roman" w:cs="Times New Roman"/>
                          <w:b/>
                          <w:color w:val="000000"/>
                          <w:sz w:val="20"/>
                          <w:szCs w:val="20"/>
                          <w:lang w:eastAsia="zh-CN"/>
                        </w:rPr>
                      </w:pPr>
                      <w:r w:rsidRPr="00771E1B">
                        <w:rPr>
                          <w:rFonts w:eastAsia="Times New Roman" w:cs="Times New Roman"/>
                          <w:b/>
                          <w:color w:val="000000"/>
                          <w:sz w:val="20"/>
                          <w:szCs w:val="20"/>
                          <w:lang w:eastAsia="zh-CN"/>
                        </w:rPr>
                        <w:t>CR=</w:t>
                      </w:r>
                      <w:proofErr w:type="spellStart"/>
                      <w:proofErr w:type="gramStart"/>
                      <w:r w:rsidRPr="00771E1B">
                        <w:rPr>
                          <w:rFonts w:eastAsia="Times New Roman" w:cs="Times New Roman"/>
                          <w:b/>
                          <w:color w:val="000000"/>
                          <w:sz w:val="20"/>
                          <w:szCs w:val="20"/>
                          <w:lang w:eastAsia="zh-CN"/>
                        </w:rPr>
                        <w:t>read.table</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"genstudy.CRstats.</w:t>
                      </w:r>
                      <w:proofErr w:type="spellStart"/>
                      <w:r w:rsidRPr="00771E1B">
                        <w:rPr>
                          <w:rFonts w:eastAsia="Times New Roman" w:cs="Times New Roman"/>
                          <w:b/>
                          <w:color w:val="000000"/>
                          <w:sz w:val="20"/>
                          <w:szCs w:val="20"/>
                          <w:lang w:eastAsia="zh-CN"/>
                        </w:rPr>
                        <w:t>imiss</w:t>
                      </w:r>
                      <w:proofErr w:type="spellEnd"/>
                      <w:r w:rsidRPr="00771E1B">
                        <w:rPr>
                          <w:rFonts w:eastAsia="Times New Roman" w:cs="Times New Roman"/>
                          <w:b/>
                          <w:color w:val="000000"/>
                          <w:sz w:val="20"/>
                          <w:szCs w:val="20"/>
                          <w:lang w:eastAsia="zh-CN"/>
                        </w:rPr>
                        <w:t>",header=T)</w:t>
                      </w:r>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proofErr w:type="gramEnd"/>
                      <w:r>
                        <w:rPr>
                          <w:rFonts w:eastAsia="Times New Roman" w:cs="Times New Roman"/>
                          <w:b/>
                          <w:color w:val="000000"/>
                          <w:sz w:val="20"/>
                          <w:szCs w:val="20"/>
                          <w:lang w:eastAsia="zh-CN"/>
                        </w:rPr>
                        <w:t>"genstudy.CR.pdf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hist</w:t>
                      </w:r>
                      <w:proofErr w:type="spellEnd"/>
                      <w:r w:rsidRPr="00771E1B">
                        <w:rPr>
                          <w:rFonts w:eastAsia="Times New Roman" w:cs="Times New Roman"/>
                          <w:b/>
                          <w:color w:val="000000"/>
                          <w:sz w:val="20"/>
                          <w:szCs w:val="20"/>
                          <w:lang w:eastAsia="zh-CN"/>
                        </w:rPr>
                        <w:t>(</w:t>
                      </w:r>
                      <w:proofErr w:type="spellStart"/>
                      <w:proofErr w:type="gramEnd"/>
                      <w:r w:rsidRPr="00771E1B">
                        <w:rPr>
                          <w:rFonts w:eastAsia="Times New Roman" w:cs="Times New Roman"/>
                          <w:b/>
                          <w:color w:val="000000"/>
                          <w:sz w:val="20"/>
                          <w:szCs w:val="20"/>
                          <w:lang w:eastAsia="zh-CN"/>
                        </w:rPr>
                        <w:t>CR$F_MISS,xlab</w:t>
                      </w:r>
                      <w:proofErr w:type="spellEnd"/>
                      <w:r w:rsidRPr="00771E1B">
                        <w:rPr>
                          <w:rFonts w:eastAsia="Times New Roman" w:cs="Times New Roman"/>
                          <w:b/>
                          <w:color w:val="000000"/>
                          <w:sz w:val="20"/>
                          <w:szCs w:val="20"/>
                          <w:lang w:eastAsia="zh-CN"/>
                        </w:rPr>
                        <w:t xml:space="preserve">="Proportion </w:t>
                      </w:r>
                      <w:r w:rsidRPr="00EB5E66">
                        <w:rPr>
                          <w:rFonts w:eastAsia="Times New Roman" w:cs="Times New Roman"/>
                          <w:b/>
                          <w:color w:val="000000"/>
                          <w:sz w:val="20"/>
                          <w:szCs w:val="20"/>
                          <w:lang w:eastAsia="zh-CN"/>
                        </w:rPr>
                        <w:t>missing</w:t>
                      </w:r>
                      <w:r w:rsidRPr="00771E1B">
                        <w:rPr>
                          <w:rFonts w:eastAsia="Times New Roman" w:cs="Times New Roman"/>
                          <w:b/>
                          <w:color w:val="000000"/>
                          <w:sz w:val="20"/>
                          <w:szCs w:val="20"/>
                          <w:lang w:eastAsia="zh-CN"/>
                        </w:rPr>
                        <w:t xml:space="preserve"> per </w:t>
                      </w:r>
                      <w:proofErr w:type="spellStart"/>
                      <w:r w:rsidRPr="00771E1B">
                        <w:rPr>
                          <w:rFonts w:eastAsia="Times New Roman" w:cs="Times New Roman"/>
                          <w:b/>
                          <w:color w:val="000000"/>
                          <w:sz w:val="20"/>
                          <w:szCs w:val="20"/>
                          <w:lang w:eastAsia="zh-CN"/>
                        </w:rPr>
                        <w:t>individual"</w:t>
                      </w:r>
                      <w:r w:rsidR="00DA03D2">
                        <w:rPr>
                          <w:rFonts w:eastAsia="Times New Roman" w:cs="Times New Roman"/>
                          <w:b/>
                          <w:color w:val="000000"/>
                          <w:sz w:val="20"/>
                          <w:szCs w:val="20"/>
                          <w:lang w:eastAsia="zh-CN"/>
                        </w:rPr>
                        <w:t>,breaks</w:t>
                      </w:r>
                      <w:proofErr w:type="spellEnd"/>
                      <w:r w:rsidR="00DA03D2">
                        <w:rPr>
                          <w:rFonts w:eastAsia="Times New Roman" w:cs="Times New Roman"/>
                          <w:b/>
                          <w:color w:val="000000"/>
                          <w:sz w:val="20"/>
                          <w:szCs w:val="20"/>
                          <w:lang w:eastAsia="zh-CN"/>
                        </w:rPr>
                        <w:t>=50</w:t>
                      </w:r>
                      <w:r w:rsidRPr="00771E1B">
                        <w:rPr>
                          <w:rFonts w:eastAsia="Times New Roman" w:cs="Times New Roman"/>
                          <w:b/>
                          <w:color w:val="000000"/>
                          <w:sz w:val="20"/>
                          <w:szCs w:val="20"/>
                          <w:lang w:eastAsia="zh-CN"/>
                        </w:rPr>
                        <w:t xml:space="preserve">) </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771E1B" w:rsidRPr="00771E1B" w:rsidRDefault="00771E1B" w:rsidP="00EB5E66">
                      <w:pPr>
                        <w:snapToGrid w:val="0"/>
                        <w:spacing w:after="160" w:line="240" w:lineRule="auto"/>
                        <w:rPr>
                          <w:rFonts w:eastAsia="Times New Roman" w:cs="Times New Roman"/>
                          <w:b/>
                          <w:color w:val="000000"/>
                          <w:sz w:val="20"/>
                          <w:szCs w:val="20"/>
                          <w:lang w:eastAsia="zh-CN"/>
                        </w:rPr>
                      </w:pPr>
                      <w:r>
                        <w:rPr>
                          <w:rFonts w:eastAsia="Times New Roman" w:cs="Times New Roman"/>
                          <w:b/>
                          <w:color w:val="000000"/>
                          <w:sz w:val="20"/>
                          <w:szCs w:val="20"/>
                          <w:lang w:eastAsia="zh-CN"/>
                        </w:rPr>
                        <w:t>HET=</w:t>
                      </w:r>
                      <w:proofErr w:type="spellStart"/>
                      <w:proofErr w:type="gramStart"/>
                      <w:r>
                        <w:rPr>
                          <w:rFonts w:eastAsia="Times New Roman" w:cs="Times New Roman"/>
                          <w:b/>
                          <w:color w:val="000000"/>
                          <w:sz w:val="20"/>
                          <w:szCs w:val="20"/>
                          <w:lang w:eastAsia="zh-CN"/>
                        </w:rPr>
                        <w:t>read.table</w:t>
                      </w:r>
                      <w:proofErr w:type="spellEnd"/>
                      <w:r>
                        <w:rPr>
                          <w:rFonts w:eastAsia="Times New Roman" w:cs="Times New Roman"/>
                          <w:b/>
                          <w:color w:val="000000"/>
                          <w:sz w:val="20"/>
                          <w:szCs w:val="20"/>
                          <w:lang w:eastAsia="zh-CN"/>
                        </w:rPr>
                        <w:t>(</w:t>
                      </w:r>
                      <w:proofErr w:type="gramEnd"/>
                      <w:r>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genstudy</w:t>
                      </w:r>
                      <w:r w:rsidRPr="00771E1B">
                        <w:rPr>
                          <w:rFonts w:eastAsia="Times New Roman" w:cs="Times New Roman"/>
                          <w:b/>
                          <w:color w:val="000000"/>
                          <w:sz w:val="20"/>
                          <w:szCs w:val="20"/>
                          <w:lang w:eastAsia="zh-CN"/>
                        </w:rPr>
                        <w:t>.het",header</w:t>
                      </w:r>
                      <w:proofErr w:type="spellEnd"/>
                      <w:r w:rsidRPr="00771E1B">
                        <w:rPr>
                          <w:rFonts w:eastAsia="Times New Roman" w:cs="Times New Roman"/>
                          <w:b/>
                          <w:color w:val="000000"/>
                          <w:sz w:val="20"/>
                          <w:szCs w:val="20"/>
                          <w:lang w:eastAsia="zh-CN"/>
                        </w:rPr>
                        <w:t>=T, as.is=T)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r w:rsidRPr="00771E1B">
                        <w:rPr>
                          <w:rFonts w:eastAsia="Times New Roman" w:cs="Times New Roman"/>
                          <w:b/>
                          <w:color w:val="000000"/>
                          <w:sz w:val="20"/>
                          <w:szCs w:val="20"/>
                          <w:lang w:eastAsia="zh-CN"/>
                        </w:rPr>
                        <w:t>H</w:t>
                      </w:r>
                      <w:proofErr w:type="gramStart"/>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(HET$N.NM.-HET$O.HOM.)</w:t>
                      </w:r>
                      <w:proofErr w:type="gramStart"/>
                      <w:r w:rsidRPr="00771E1B">
                        <w:rPr>
                          <w:rFonts w:eastAsia="Times New Roman" w:cs="Times New Roman"/>
                          <w:b/>
                          <w:color w:val="000000"/>
                          <w:sz w:val="20"/>
                          <w:szCs w:val="20"/>
                          <w:lang w:eastAsia="zh-CN"/>
                        </w:rPr>
                        <w:t>/HET$N.NM.)</w:t>
                      </w:r>
                      <w:proofErr w:type="gramEnd"/>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proofErr w:type="gramEnd"/>
                      <w:r>
                        <w:rPr>
                          <w:rFonts w:eastAsia="Times New Roman" w:cs="Times New Roman"/>
                          <w:b/>
                          <w:color w:val="000000"/>
                          <w:sz w:val="20"/>
                          <w:szCs w:val="20"/>
                          <w:lang w:eastAsia="zh-CN"/>
                        </w:rPr>
                        <w:t>"genstudy.Het_vs_imiss.pdf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dat</w:t>
                      </w:r>
                      <w:proofErr w:type="spellEnd"/>
                      <w:proofErr w:type="gramEnd"/>
                      <w:r w:rsidRPr="00771E1B">
                        <w:rPr>
                          <w:rFonts w:eastAsia="Times New Roman" w:cs="Times New Roman"/>
                          <w:b/>
                          <w:color w:val="000000"/>
                          <w:sz w:val="20"/>
                          <w:szCs w:val="20"/>
                          <w:lang w:eastAsia="zh-CN"/>
                        </w:rPr>
                        <w:t xml:space="preserve"> = </w:t>
                      </w:r>
                      <w:proofErr w:type="spellStart"/>
                      <w:r w:rsidRPr="00771E1B">
                        <w:rPr>
                          <w:rFonts w:eastAsia="Times New Roman" w:cs="Times New Roman"/>
                          <w:b/>
                          <w:color w:val="000000"/>
                          <w:sz w:val="20"/>
                          <w:szCs w:val="20"/>
                          <w:lang w:eastAsia="zh-CN"/>
                        </w:rPr>
                        <w:t>data.frame</w:t>
                      </w:r>
                      <w:proofErr w:type="spellEnd"/>
                      <w:r w:rsidRPr="00771E1B">
                        <w:rPr>
                          <w:rFonts w:eastAsia="Times New Roman" w:cs="Times New Roman"/>
                          <w:b/>
                          <w:color w:val="000000"/>
                          <w:sz w:val="20"/>
                          <w:szCs w:val="20"/>
                          <w:lang w:eastAsia="zh-CN"/>
                        </w:rPr>
                        <w:t>(x=H, y=CR$F_MISS)</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gramStart"/>
                      <w:r w:rsidRPr="00771E1B">
                        <w:rPr>
                          <w:rFonts w:eastAsia="Times New Roman" w:cs="Times New Roman"/>
                          <w:b/>
                          <w:color w:val="000000"/>
                          <w:sz w:val="20"/>
                          <w:szCs w:val="20"/>
                          <w:lang w:eastAsia="zh-CN"/>
                        </w:rPr>
                        <w:t>plot(</w:t>
                      </w:r>
                      <w:proofErr w:type="spellStart"/>
                      <w:proofErr w:type="gramEnd"/>
                      <w:r w:rsidRPr="00771E1B">
                        <w:rPr>
                          <w:rFonts w:eastAsia="Times New Roman" w:cs="Times New Roman"/>
                          <w:b/>
                          <w:color w:val="000000"/>
                          <w:sz w:val="20"/>
                          <w:szCs w:val="20"/>
                          <w:lang w:eastAsia="zh-CN"/>
                        </w:rPr>
                        <w:t>dat,log</w:t>
                      </w:r>
                      <w:proofErr w:type="spellEnd"/>
                      <w:r w:rsidRPr="00771E1B">
                        <w:rPr>
                          <w:rFonts w:eastAsia="Times New Roman" w:cs="Times New Roman"/>
                          <w:b/>
                          <w:color w:val="000000"/>
                          <w:sz w:val="20"/>
                          <w:szCs w:val="20"/>
                          <w:lang w:eastAsia="zh-CN"/>
                        </w:rPr>
                        <w:t>="x",</w:t>
                      </w:r>
                      <w:proofErr w:type="spellStart"/>
                      <w:r w:rsidRPr="00771E1B">
                        <w:rPr>
                          <w:rFonts w:eastAsia="Times New Roman" w:cs="Times New Roman"/>
                          <w:b/>
                          <w:color w:val="000000"/>
                          <w:sz w:val="20"/>
                          <w:szCs w:val="20"/>
                          <w:lang w:eastAsia="zh-CN"/>
                        </w:rPr>
                        <w:t>xlim</w:t>
                      </w:r>
                      <w:proofErr w:type="spellEnd"/>
                      <w:r w:rsidRPr="00771E1B">
                        <w:rPr>
                          <w:rFonts w:eastAsia="Times New Roman" w:cs="Times New Roman"/>
                          <w:b/>
                          <w:color w:val="000000"/>
                          <w:sz w:val="20"/>
                          <w:szCs w:val="20"/>
                          <w:lang w:eastAsia="zh-CN"/>
                        </w:rPr>
                        <w:t>=c(0.001,0.99),</w:t>
                      </w:r>
                      <w:proofErr w:type="spellStart"/>
                      <w:r w:rsidRPr="00771E1B">
                        <w:rPr>
                          <w:rFonts w:eastAsia="Times New Roman" w:cs="Times New Roman"/>
                          <w:b/>
                          <w:color w:val="000000"/>
                          <w:sz w:val="20"/>
                          <w:szCs w:val="20"/>
                          <w:lang w:eastAsia="zh-CN"/>
                        </w:rPr>
                        <w:t>ylab</w:t>
                      </w:r>
                      <w:proofErr w:type="spellEnd"/>
                      <w:r w:rsidRPr="00771E1B">
                        <w:rPr>
                          <w:rFonts w:eastAsia="Times New Roman" w:cs="Times New Roman"/>
                          <w:b/>
                          <w:color w:val="000000"/>
                          <w:sz w:val="20"/>
                          <w:szCs w:val="20"/>
                          <w:lang w:eastAsia="zh-CN"/>
                        </w:rPr>
                        <w:t>="Fraction of missing genotypes",</w:t>
                      </w:r>
                      <w:proofErr w:type="spellStart"/>
                      <w:r w:rsidRPr="00771E1B">
                        <w:rPr>
                          <w:rFonts w:eastAsia="Times New Roman" w:cs="Times New Roman"/>
                          <w:b/>
                          <w:color w:val="000000"/>
                          <w:sz w:val="20"/>
                          <w:szCs w:val="20"/>
                          <w:lang w:eastAsia="zh-CN"/>
                        </w:rPr>
                        <w:t>xlab</w:t>
                      </w:r>
                      <w:proofErr w:type="spellEnd"/>
                      <w:r w:rsidRPr="00771E1B">
                        <w:rPr>
                          <w:rFonts w:eastAsia="Times New Roman" w:cs="Times New Roman"/>
                          <w:b/>
                          <w:color w:val="000000"/>
                          <w:sz w:val="20"/>
                          <w:szCs w:val="20"/>
                          <w:lang w:eastAsia="zh-CN"/>
                        </w:rPr>
                        <w:t xml:space="preserve">="Mean </w:t>
                      </w:r>
                      <w:proofErr w:type="spellStart"/>
                      <w:r w:rsidRPr="00771E1B">
                        <w:rPr>
                          <w:rFonts w:eastAsia="Times New Roman" w:cs="Times New Roman"/>
                          <w:b/>
                          <w:color w:val="000000"/>
                          <w:sz w:val="20"/>
                          <w:szCs w:val="20"/>
                          <w:lang w:eastAsia="zh-CN"/>
                        </w:rPr>
                        <w:t>Heterozygosity</w:t>
                      </w:r>
                      <w:proofErr w:type="spellEnd"/>
                      <w:r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abline</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h=0.05,col=2,lty=2)</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771E1B" w:rsidRPr="00771E1B" w:rsidRDefault="00771E1B" w:rsidP="00EB5E66">
                      <w:pPr>
                        <w:snapToGrid w:val="0"/>
                        <w:spacing w:after="160" w:line="240" w:lineRule="auto"/>
                        <w:rPr>
                          <w:rFonts w:eastAsia="Times New Roman" w:cs="Times New Roman"/>
                          <w:b/>
                          <w:color w:val="000000"/>
                          <w:sz w:val="20"/>
                          <w:szCs w:val="20"/>
                          <w:lang w:eastAsia="zh-CN"/>
                        </w:rPr>
                      </w:pPr>
                      <w:r>
                        <w:rPr>
                          <w:rFonts w:eastAsia="Times New Roman" w:cs="Times New Roman"/>
                          <w:b/>
                          <w:color w:val="000000"/>
                          <w:sz w:val="20"/>
                          <w:szCs w:val="20"/>
                          <w:lang w:eastAsia="zh-CN"/>
                        </w:rPr>
                        <w:t>PI=</w:t>
                      </w:r>
                      <w:proofErr w:type="spellStart"/>
                      <w:proofErr w:type="gramStart"/>
                      <w:r>
                        <w:rPr>
                          <w:rFonts w:eastAsia="Times New Roman" w:cs="Times New Roman"/>
                          <w:b/>
                          <w:color w:val="000000"/>
                          <w:sz w:val="20"/>
                          <w:szCs w:val="20"/>
                          <w:lang w:eastAsia="zh-CN"/>
                        </w:rPr>
                        <w:t>read.table</w:t>
                      </w:r>
                      <w:proofErr w:type="spellEnd"/>
                      <w:r>
                        <w:rPr>
                          <w:rFonts w:eastAsia="Times New Roman" w:cs="Times New Roman"/>
                          <w:b/>
                          <w:color w:val="000000"/>
                          <w:sz w:val="20"/>
                          <w:szCs w:val="20"/>
                          <w:lang w:eastAsia="zh-CN"/>
                        </w:rPr>
                        <w:t>(</w:t>
                      </w:r>
                      <w:proofErr w:type="gramEnd"/>
                      <w:r>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genstudy</w:t>
                      </w:r>
                      <w:r w:rsidRPr="00771E1B">
                        <w:rPr>
                          <w:rFonts w:eastAsia="Times New Roman" w:cs="Times New Roman"/>
                          <w:b/>
                          <w:color w:val="000000"/>
                          <w:sz w:val="20"/>
                          <w:szCs w:val="20"/>
                          <w:lang w:eastAsia="zh-CN"/>
                        </w:rPr>
                        <w:t>.genome",header</w:t>
                      </w:r>
                      <w:proofErr w:type="spellEnd"/>
                      <w:r w:rsidRPr="00771E1B">
                        <w:rPr>
                          <w:rFonts w:eastAsia="Times New Roman" w:cs="Times New Roman"/>
                          <w:b/>
                          <w:color w:val="000000"/>
                          <w:sz w:val="20"/>
                          <w:szCs w:val="20"/>
                          <w:lang w:eastAsia="zh-CN"/>
                        </w:rPr>
                        <w:t>=T)</w:t>
                      </w:r>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roofErr w:type="gramEnd"/>
                      <w:r w:rsidR="00771E1B" w:rsidRPr="00771E1B">
                        <w:rPr>
                          <w:rFonts w:eastAsia="Times New Roman" w:cs="Times New Roman"/>
                          <w:b/>
                          <w:color w:val="000000"/>
                          <w:sz w:val="20"/>
                          <w:szCs w:val="20"/>
                          <w:lang w:eastAsia="zh-CN"/>
                        </w:rPr>
                        <w:t>"genstudy.Homo.</w:t>
                      </w:r>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hist</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PI$PI_HAT,50)</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771E1B" w:rsidRPr="00771E1B" w:rsidRDefault="00771E1B" w:rsidP="00EB5E66">
                      <w:pPr>
                        <w:snapToGrid w:val="0"/>
                        <w:spacing w:after="160" w:line="240" w:lineRule="auto"/>
                        <w:rPr>
                          <w:rFonts w:eastAsia="Times New Roman" w:cs="Times New Roman"/>
                          <w:b/>
                          <w:color w:val="000000"/>
                          <w:sz w:val="20"/>
                          <w:szCs w:val="20"/>
                          <w:lang w:eastAsia="zh-CN"/>
                        </w:rPr>
                      </w:pPr>
                      <w:r w:rsidRPr="00771E1B">
                        <w:rPr>
                          <w:rFonts w:eastAsia="Times New Roman" w:cs="Times New Roman"/>
                          <w:b/>
                          <w:color w:val="000000"/>
                          <w:sz w:val="20"/>
                          <w:szCs w:val="20"/>
                          <w:lang w:eastAsia="zh-CN"/>
                        </w:rPr>
                        <w:t>CR=</w:t>
                      </w:r>
                      <w:proofErr w:type="spellStart"/>
                      <w:proofErr w:type="gramStart"/>
                      <w:r w:rsidRPr="00771E1B">
                        <w:rPr>
                          <w:rFonts w:eastAsia="Times New Roman" w:cs="Times New Roman"/>
                          <w:b/>
                          <w:color w:val="000000"/>
                          <w:sz w:val="20"/>
                          <w:szCs w:val="20"/>
                          <w:lang w:eastAsia="zh-CN"/>
                        </w:rPr>
                        <w:t>read.table</w:t>
                      </w:r>
                      <w:proofErr w:type="spellEnd"/>
                      <w:r w:rsidRPr="00771E1B">
                        <w:rPr>
                          <w:rFonts w:eastAsia="Times New Roman" w:cs="Times New Roman"/>
                          <w:b/>
                          <w:color w:val="000000"/>
                          <w:sz w:val="20"/>
                          <w:szCs w:val="20"/>
                          <w:lang w:eastAsia="zh-CN"/>
                        </w:rPr>
                        <w:t>(</w:t>
                      </w:r>
                      <w:proofErr w:type="gramEnd"/>
                      <w:r w:rsidRPr="00771E1B">
                        <w:rPr>
                          <w:rFonts w:eastAsia="Times New Roman" w:cs="Times New Roman"/>
                          <w:b/>
                          <w:color w:val="000000"/>
                          <w:sz w:val="20"/>
                          <w:szCs w:val="20"/>
                          <w:lang w:eastAsia="zh-CN"/>
                        </w:rPr>
                        <w:t>"genstudy.CRstats.</w:t>
                      </w:r>
                      <w:proofErr w:type="spellStart"/>
                      <w:r w:rsidRPr="00771E1B">
                        <w:rPr>
                          <w:rFonts w:eastAsia="Times New Roman" w:cs="Times New Roman"/>
                          <w:b/>
                          <w:color w:val="000000"/>
                          <w:sz w:val="20"/>
                          <w:szCs w:val="20"/>
                          <w:lang w:eastAsia="zh-CN"/>
                        </w:rPr>
                        <w:t>lmiss</w:t>
                      </w:r>
                      <w:proofErr w:type="spellEnd"/>
                      <w:r w:rsidRPr="00771E1B">
                        <w:rPr>
                          <w:rFonts w:eastAsia="Times New Roman" w:cs="Times New Roman"/>
                          <w:b/>
                          <w:color w:val="000000"/>
                          <w:sz w:val="20"/>
                          <w:szCs w:val="20"/>
                          <w:lang w:eastAsia="zh-CN"/>
                        </w:rPr>
                        <w:t>",header=T)</w:t>
                      </w:r>
                    </w:p>
                    <w:p w:rsidR="00771E1B" w:rsidRPr="00771E1B" w:rsidRDefault="00F77CEC"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roofErr w:type="gramEnd"/>
                      <w:r w:rsidR="00771E1B" w:rsidRPr="00771E1B">
                        <w:rPr>
                          <w:rFonts w:eastAsia="Times New Roman" w:cs="Times New Roman"/>
                          <w:b/>
                          <w:color w:val="000000"/>
                          <w:sz w:val="20"/>
                          <w:szCs w:val="20"/>
                          <w:lang w:eastAsia="zh-CN"/>
                        </w:rPr>
                        <w:t>"genstudy.snp_missing.</w:t>
                      </w:r>
                      <w:r>
                        <w:rPr>
                          <w:rFonts w:eastAsia="Times New Roman" w:cs="Times New Roman"/>
                          <w:b/>
                          <w:color w:val="000000"/>
                          <w:sz w:val="20"/>
                          <w:szCs w:val="20"/>
                          <w:lang w:eastAsia="zh-CN"/>
                        </w:rPr>
                        <w:t>pdf</w:t>
                      </w:r>
                      <w:r w:rsidR="00771E1B" w:rsidRPr="00771E1B">
                        <w:rPr>
                          <w:rFonts w:eastAsia="Times New Roman" w:cs="Times New Roman"/>
                          <w:b/>
                          <w:color w:val="000000"/>
                          <w:sz w:val="20"/>
                          <w:szCs w:val="20"/>
                          <w:lang w:eastAsia="zh-CN"/>
                        </w:rPr>
                        <w:t>")</w:t>
                      </w:r>
                    </w:p>
                    <w:p w:rsidR="00771E1B" w:rsidRPr="00771E1B"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hist</w:t>
                      </w:r>
                      <w:proofErr w:type="spellEnd"/>
                      <w:r w:rsidRPr="00771E1B">
                        <w:rPr>
                          <w:rFonts w:eastAsia="Times New Roman" w:cs="Times New Roman"/>
                          <w:b/>
                          <w:color w:val="000000"/>
                          <w:sz w:val="20"/>
                          <w:szCs w:val="20"/>
                          <w:lang w:eastAsia="zh-CN"/>
                        </w:rPr>
                        <w:t>(</w:t>
                      </w:r>
                      <w:proofErr w:type="spellStart"/>
                      <w:proofErr w:type="gramEnd"/>
                      <w:r w:rsidRPr="00771E1B">
                        <w:rPr>
                          <w:rFonts w:eastAsia="Times New Roman" w:cs="Times New Roman"/>
                          <w:b/>
                          <w:color w:val="000000"/>
                          <w:sz w:val="20"/>
                          <w:szCs w:val="20"/>
                          <w:lang w:eastAsia="zh-CN"/>
                        </w:rPr>
                        <w:t>CR$F_MISS,xlab</w:t>
                      </w:r>
                      <w:proofErr w:type="spellEnd"/>
                      <w:r w:rsidRPr="00771E1B">
                        <w:rPr>
                          <w:rFonts w:eastAsia="Times New Roman" w:cs="Times New Roman"/>
                          <w:b/>
                          <w:color w:val="000000"/>
                          <w:sz w:val="20"/>
                          <w:szCs w:val="20"/>
                          <w:lang w:eastAsia="zh-CN"/>
                        </w:rPr>
                        <w:t xml:space="preserve">="Proportion missing per </w:t>
                      </w:r>
                      <w:proofErr w:type="spellStart"/>
                      <w:r w:rsidRPr="00771E1B">
                        <w:rPr>
                          <w:rFonts w:eastAsia="Times New Roman" w:cs="Times New Roman"/>
                          <w:b/>
                          <w:color w:val="000000"/>
                          <w:sz w:val="20"/>
                          <w:szCs w:val="20"/>
                          <w:lang w:eastAsia="zh-CN"/>
                        </w:rPr>
                        <w:t>SNP",breaks</w:t>
                      </w:r>
                      <w:proofErr w:type="spellEnd"/>
                      <w:r w:rsidRPr="00771E1B">
                        <w:rPr>
                          <w:rFonts w:eastAsia="Times New Roman" w:cs="Times New Roman"/>
                          <w:b/>
                          <w:color w:val="000000"/>
                          <w:sz w:val="20"/>
                          <w:szCs w:val="20"/>
                          <w:lang w:eastAsia="zh-CN"/>
                        </w:rPr>
                        <w:t>=50</w:t>
                      </w:r>
                      <w:r w:rsidR="00DA03D2">
                        <w:rPr>
                          <w:rFonts w:eastAsia="Times New Roman" w:cs="Times New Roman"/>
                          <w:b/>
                          <w:color w:val="000000"/>
                          <w:sz w:val="20"/>
                          <w:szCs w:val="20"/>
                          <w:lang w:eastAsia="zh-CN"/>
                        </w:rPr>
                        <w:t>,xlim=c(0,0.2)</w:t>
                      </w:r>
                      <w:r w:rsidRPr="00771E1B">
                        <w:rPr>
                          <w:rFonts w:eastAsia="Times New Roman" w:cs="Times New Roman"/>
                          <w:b/>
                          <w:color w:val="000000"/>
                          <w:sz w:val="20"/>
                          <w:szCs w:val="20"/>
                          <w:lang w:eastAsia="zh-CN"/>
                        </w:rPr>
                        <w:t xml:space="preserve">) </w:t>
                      </w:r>
                    </w:p>
                    <w:p w:rsidR="00A56512" w:rsidRPr="006D5F8F" w:rsidRDefault="00771E1B" w:rsidP="00EB5E66">
                      <w:pPr>
                        <w:snapToGrid w:val="0"/>
                        <w:spacing w:after="160" w:line="240" w:lineRule="auto"/>
                        <w:rPr>
                          <w:rFonts w:eastAsia="Times New Roman" w:cs="Times New Roman"/>
                          <w:b/>
                          <w:color w:val="000000"/>
                          <w:sz w:val="20"/>
                          <w:szCs w:val="20"/>
                          <w:lang w:eastAsia="zh-CN"/>
                        </w:rPr>
                      </w:pPr>
                      <w:proofErr w:type="spellStart"/>
                      <w:proofErr w:type="gramStart"/>
                      <w:r w:rsidRPr="00771E1B">
                        <w:rPr>
                          <w:rFonts w:eastAsia="Times New Roman" w:cs="Times New Roman"/>
                          <w:b/>
                          <w:color w:val="000000"/>
                          <w:sz w:val="20"/>
                          <w:szCs w:val="20"/>
                          <w:lang w:eastAsia="zh-CN"/>
                        </w:rPr>
                        <w:t>dev.off</w:t>
                      </w:r>
                      <w:proofErr w:type="spellEnd"/>
                      <w:r w:rsidRPr="00771E1B">
                        <w:rPr>
                          <w:rFonts w:eastAsia="Times New Roman" w:cs="Times New Roman"/>
                          <w:b/>
                          <w:color w:val="000000"/>
                          <w:sz w:val="20"/>
                          <w:szCs w:val="20"/>
                          <w:lang w:eastAsia="zh-CN"/>
                        </w:rPr>
                        <w:t>()</w:t>
                      </w:r>
                      <w:proofErr w:type="gramEnd"/>
                    </w:p>
                    <w:p w:rsidR="00A56512" w:rsidRPr="00EB5E66" w:rsidRDefault="00A56512" w:rsidP="00EB5E66">
                      <w:pPr>
                        <w:snapToGrid w:val="0"/>
                        <w:spacing w:after="160" w:line="240" w:lineRule="auto"/>
                        <w:rPr>
                          <w:rFonts w:eastAsia="Times New Roman" w:cs="Times New Roman"/>
                          <w:b/>
                          <w:color w:val="000000"/>
                          <w:sz w:val="20"/>
                          <w:szCs w:val="20"/>
                          <w:lang w:eastAsia="zh-CN"/>
                        </w:rPr>
                      </w:pPr>
                    </w:p>
                  </w:txbxContent>
                </v:textbox>
              </v:shape>
            </w:pict>
          </mc:Fallback>
        </mc:AlternateContent>
      </w:r>
      <w:r w:rsidR="00A758D4">
        <w:t>Once we have run the sample QC steps above, we can produce some QC</w:t>
      </w:r>
      <w:r w:rsidR="00CA1F1E">
        <w:t xml:space="preserve"> </w:t>
      </w:r>
      <w:r w:rsidR="00A758D4">
        <w:t>plots in R. We have already written R code to do this, and this code can be run by typing the command</w:t>
      </w:r>
      <w:r w:rsidR="00771E1B">
        <w:t xml:space="preserve">s below. </w:t>
      </w:r>
      <w:r w:rsidR="00771E1B">
        <w:rPr>
          <w:rFonts w:cs="Helvetica"/>
          <w:color w:val="000000"/>
        </w:rPr>
        <w:t xml:space="preserve">(Note: you will need to type in R on your command line first to take you to the R environment. Type </w:t>
      </w:r>
      <w:proofErr w:type="gramStart"/>
      <w:r w:rsidR="00CA1F1E">
        <w:rPr>
          <w:rFonts w:cs="Helvetica"/>
          <w:color w:val="000000"/>
        </w:rPr>
        <w:t>q(</w:t>
      </w:r>
      <w:proofErr w:type="gramEnd"/>
      <w:r w:rsidR="00771E1B">
        <w:rPr>
          <w:rFonts w:cs="Helvetica"/>
          <w:color w:val="000000"/>
        </w:rPr>
        <w:t>) to escape from that environment after you have finished running the plot commands.</w:t>
      </w: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771E1B" w:rsidRDefault="00771E1B" w:rsidP="00A758D4">
      <w:pPr>
        <w:rPr>
          <w:rFonts w:cs="Helvetica"/>
          <w:color w:val="000000"/>
        </w:rPr>
      </w:pPr>
    </w:p>
    <w:p w:rsidR="00CA1F1E" w:rsidRDefault="00CA1F1E">
      <w:pPr>
        <w:rPr>
          <w:rFonts w:eastAsia="Times New Roman" w:cs="Helvetica"/>
          <w:color w:val="FFFFFF"/>
          <w:lang w:eastAsia="zh-CN"/>
        </w:rPr>
      </w:pPr>
    </w:p>
    <w:p w:rsidR="00B92162" w:rsidRPr="00CA1F1E" w:rsidRDefault="00CA1F1E">
      <w:pPr>
        <w:rPr>
          <w:b/>
        </w:rPr>
      </w:pPr>
      <w:r w:rsidRPr="00CA1F1E">
        <w:rPr>
          <w:b/>
        </w:rPr>
        <w:lastRenderedPageBreak/>
        <w:t>Removing individuals who fail sample QC</w:t>
      </w:r>
    </w:p>
    <w:p w:rsidR="00B92162" w:rsidRPr="00B92162" w:rsidRDefault="00B92162">
      <w:r>
        <w:t>The final steps in our sample QC process are those required to remove individuals who fail any of the QC steps above. These steps are as follows:</w:t>
      </w:r>
    </w:p>
    <w:p w:rsidR="006455D8" w:rsidRDefault="00B92162" w:rsidP="00322404">
      <w:pPr>
        <w:pStyle w:val="ListParagraph"/>
        <w:numPr>
          <w:ilvl w:val="0"/>
          <w:numId w:val="12"/>
        </w:numPr>
        <w:rPr>
          <w:b/>
        </w:rPr>
      </w:pPr>
      <w:r>
        <w:rPr>
          <w:b/>
        </w:rPr>
        <w:t xml:space="preserve">Removing due to </w:t>
      </w:r>
      <w:proofErr w:type="spellStart"/>
      <w:r>
        <w:rPr>
          <w:b/>
        </w:rPr>
        <w:t>missingness</w:t>
      </w:r>
      <w:proofErr w:type="spellEnd"/>
    </w:p>
    <w:p w:rsidR="00B92162" w:rsidRDefault="007B129C" w:rsidP="00B92162">
      <w:pPr>
        <w:ind w:left="360"/>
      </w:pPr>
      <w:r>
        <w:rPr>
          <w:rFonts w:eastAsia="Times New Roman" w:cs="Times New Roman"/>
          <w:noProof/>
          <w:lang w:eastAsia="zh-CN"/>
        </w:rPr>
        <mc:AlternateContent>
          <mc:Choice Requires="wps">
            <w:drawing>
              <wp:anchor distT="0" distB="0" distL="114300" distR="114300" simplePos="0" relativeHeight="251697152" behindDoc="0" locked="0" layoutInCell="1" allowOverlap="1">
                <wp:simplePos x="0" y="0"/>
                <wp:positionH relativeFrom="column">
                  <wp:posOffset>266700</wp:posOffset>
                </wp:positionH>
                <wp:positionV relativeFrom="paragraph">
                  <wp:posOffset>1454150</wp:posOffset>
                </wp:positionV>
                <wp:extent cx="5076825" cy="304800"/>
                <wp:effectExtent l="0" t="0" r="28575"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6D5F8F"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sidRPr="006D5F8F">
                              <w:rPr>
                                <w:rFonts w:eastAsia="Times New Roman" w:cs="Times New Roman"/>
                                <w:b/>
                                <w:color w:val="000000"/>
                                <w:sz w:val="20"/>
                                <w:szCs w:val="20"/>
                                <w:lang w:eastAsia="zh-CN"/>
                              </w:rPr>
                              <w:t>awk</w:t>
                            </w:r>
                            <w:proofErr w:type="spellEnd"/>
                            <w:proofErr w:type="gramEnd"/>
                            <w:r w:rsidRPr="006D5F8F">
                              <w:rPr>
                                <w:rFonts w:eastAsia="Times New Roman" w:cs="Times New Roman"/>
                                <w:b/>
                                <w:color w:val="000000"/>
                                <w:sz w:val="20"/>
                                <w:szCs w:val="20"/>
                                <w:lang w:eastAsia="zh-CN"/>
                              </w:rPr>
                              <w:t xml:space="preserve"> '</w:t>
                            </w:r>
                            <w:r w:rsidR="00F77CEC">
                              <w:rPr>
                                <w:rFonts w:eastAsia="Times New Roman" w:cs="Times New Roman"/>
                                <w:b/>
                                <w:color w:val="000000"/>
                                <w:sz w:val="20"/>
                                <w:szCs w:val="20"/>
                                <w:lang w:eastAsia="zh-CN"/>
                              </w:rPr>
                              <w:t>NR&gt;</w:t>
                            </w:r>
                            <w:r w:rsidR="00CA1F1E">
                              <w:rPr>
                                <w:rFonts w:eastAsia="Times New Roman" w:cs="Times New Roman"/>
                                <w:b/>
                                <w:color w:val="000000"/>
                                <w:sz w:val="20"/>
                                <w:szCs w:val="20"/>
                                <w:lang w:eastAsia="zh-CN"/>
                              </w:rPr>
                              <w:t>1</w:t>
                            </w:r>
                            <w:r w:rsidR="00F77CEC">
                              <w:rPr>
                                <w:rFonts w:eastAsia="Times New Roman" w:cs="Times New Roman"/>
                                <w:b/>
                                <w:color w:val="000000"/>
                                <w:sz w:val="20"/>
                                <w:szCs w:val="20"/>
                                <w:lang w:eastAsia="zh-CN"/>
                              </w:rPr>
                              <w:t xml:space="preserve"> &amp;&amp; </w:t>
                            </w:r>
                            <w:r w:rsidRPr="006D5F8F">
                              <w:rPr>
                                <w:rFonts w:eastAsia="Times New Roman" w:cs="Times New Roman"/>
                                <w:b/>
                                <w:color w:val="000000"/>
                                <w:sz w:val="20"/>
                                <w:szCs w:val="20"/>
                                <w:lang w:eastAsia="zh-CN"/>
                              </w:rPr>
                              <w:t xml:space="preserve">$6 &gt;= 0.05 {print}' </w:t>
                            </w:r>
                            <w:proofErr w:type="spellStart"/>
                            <w:r w:rsidRPr="006D5F8F">
                              <w:rPr>
                                <w:rFonts w:eastAsia="Times New Roman" w:cs="Times New Roman"/>
                                <w:b/>
                                <w:color w:val="000000"/>
                                <w:sz w:val="20"/>
                                <w:szCs w:val="20"/>
                                <w:lang w:eastAsia="zh-CN"/>
                              </w:rPr>
                              <w:t>genstudy.CRstats.imiss</w:t>
                            </w:r>
                            <w:proofErr w:type="spellEnd"/>
                            <w:r w:rsidRPr="006D5F8F">
                              <w:rPr>
                                <w:rFonts w:eastAsia="Times New Roman" w:cs="Times New Roman"/>
                                <w:b/>
                                <w:color w:val="000000"/>
                                <w:sz w:val="20"/>
                                <w:szCs w:val="20"/>
                                <w:lang w:eastAsia="zh-CN"/>
                              </w:rPr>
                              <w:t xml:space="preserve"> | </w:t>
                            </w:r>
                            <w:proofErr w:type="spellStart"/>
                            <w:r w:rsidRPr="006D5F8F">
                              <w:rPr>
                                <w:rFonts w:eastAsia="Times New Roman" w:cs="Times New Roman"/>
                                <w:b/>
                                <w:color w:val="000000"/>
                                <w:sz w:val="20"/>
                                <w:szCs w:val="20"/>
                                <w:lang w:eastAsia="zh-CN"/>
                              </w:rPr>
                              <w:t>wc</w:t>
                            </w:r>
                            <w:proofErr w:type="spellEnd"/>
                            <w:r w:rsidRPr="006D5F8F">
                              <w:rPr>
                                <w:rFonts w:eastAsia="Times New Roman" w:cs="Times New Roman"/>
                                <w:b/>
                                <w:color w:val="000000"/>
                                <w:sz w:val="20"/>
                                <w:szCs w:val="20"/>
                                <w:lang w:eastAsia="zh-CN"/>
                              </w:rPr>
                              <w:t xml:space="preserve">  -l</w:t>
                            </w:r>
                          </w:p>
                          <w:p w:rsidR="00A56512" w:rsidRPr="005103CB" w:rsidRDefault="00A56512" w:rsidP="00B9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21pt;margin-top:114.5pt;width:399.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" fillcolor="#dce6f2">
                <v:textbox>
                  <w:txbxContent>
                    <w:p w:rsidR="00A56512" w:rsidRPr="006D5F8F"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sidRPr="006D5F8F">
                        <w:rPr>
                          <w:rFonts w:eastAsia="Times New Roman" w:cs="Times New Roman"/>
                          <w:b/>
                          <w:color w:val="000000"/>
                          <w:sz w:val="20"/>
                          <w:szCs w:val="20"/>
                          <w:lang w:eastAsia="zh-CN"/>
                        </w:rPr>
                        <w:t>awk</w:t>
                      </w:r>
                      <w:proofErr w:type="spellEnd"/>
                      <w:proofErr w:type="gramEnd"/>
                      <w:r w:rsidRPr="006D5F8F">
                        <w:rPr>
                          <w:rFonts w:eastAsia="Times New Roman" w:cs="Times New Roman"/>
                          <w:b/>
                          <w:color w:val="000000"/>
                          <w:sz w:val="20"/>
                          <w:szCs w:val="20"/>
                          <w:lang w:eastAsia="zh-CN"/>
                        </w:rPr>
                        <w:t xml:space="preserve"> '</w:t>
                      </w:r>
                      <w:r w:rsidR="00F77CEC">
                        <w:rPr>
                          <w:rFonts w:eastAsia="Times New Roman" w:cs="Times New Roman"/>
                          <w:b/>
                          <w:color w:val="000000"/>
                          <w:sz w:val="20"/>
                          <w:szCs w:val="20"/>
                          <w:lang w:eastAsia="zh-CN"/>
                        </w:rPr>
                        <w:t>NR&gt;</w:t>
                      </w:r>
                      <w:r w:rsidR="00CA1F1E">
                        <w:rPr>
                          <w:rFonts w:eastAsia="Times New Roman" w:cs="Times New Roman"/>
                          <w:b/>
                          <w:color w:val="000000"/>
                          <w:sz w:val="20"/>
                          <w:szCs w:val="20"/>
                          <w:lang w:eastAsia="zh-CN"/>
                        </w:rPr>
                        <w:t>1</w:t>
                      </w:r>
                      <w:r w:rsidR="00F77CEC">
                        <w:rPr>
                          <w:rFonts w:eastAsia="Times New Roman" w:cs="Times New Roman"/>
                          <w:b/>
                          <w:color w:val="000000"/>
                          <w:sz w:val="20"/>
                          <w:szCs w:val="20"/>
                          <w:lang w:eastAsia="zh-CN"/>
                        </w:rPr>
                        <w:t xml:space="preserve"> &amp;&amp; </w:t>
                      </w:r>
                      <w:r w:rsidRPr="006D5F8F">
                        <w:rPr>
                          <w:rFonts w:eastAsia="Times New Roman" w:cs="Times New Roman"/>
                          <w:b/>
                          <w:color w:val="000000"/>
                          <w:sz w:val="20"/>
                          <w:szCs w:val="20"/>
                          <w:lang w:eastAsia="zh-CN"/>
                        </w:rPr>
                        <w:t xml:space="preserve">$6 &gt;= 0.05 {print}' </w:t>
                      </w:r>
                      <w:proofErr w:type="spellStart"/>
                      <w:r w:rsidRPr="006D5F8F">
                        <w:rPr>
                          <w:rFonts w:eastAsia="Times New Roman" w:cs="Times New Roman"/>
                          <w:b/>
                          <w:color w:val="000000"/>
                          <w:sz w:val="20"/>
                          <w:szCs w:val="20"/>
                          <w:lang w:eastAsia="zh-CN"/>
                        </w:rPr>
                        <w:t>genstudy.CRstats.imiss</w:t>
                      </w:r>
                      <w:proofErr w:type="spellEnd"/>
                      <w:r w:rsidRPr="006D5F8F">
                        <w:rPr>
                          <w:rFonts w:eastAsia="Times New Roman" w:cs="Times New Roman"/>
                          <w:b/>
                          <w:color w:val="000000"/>
                          <w:sz w:val="20"/>
                          <w:szCs w:val="20"/>
                          <w:lang w:eastAsia="zh-CN"/>
                        </w:rPr>
                        <w:t xml:space="preserve"> | </w:t>
                      </w:r>
                      <w:proofErr w:type="spellStart"/>
                      <w:r w:rsidRPr="006D5F8F">
                        <w:rPr>
                          <w:rFonts w:eastAsia="Times New Roman" w:cs="Times New Roman"/>
                          <w:b/>
                          <w:color w:val="000000"/>
                          <w:sz w:val="20"/>
                          <w:szCs w:val="20"/>
                          <w:lang w:eastAsia="zh-CN"/>
                        </w:rPr>
                        <w:t>wc</w:t>
                      </w:r>
                      <w:proofErr w:type="spellEnd"/>
                      <w:r w:rsidRPr="006D5F8F">
                        <w:rPr>
                          <w:rFonts w:eastAsia="Times New Roman" w:cs="Times New Roman"/>
                          <w:b/>
                          <w:color w:val="000000"/>
                          <w:sz w:val="20"/>
                          <w:szCs w:val="20"/>
                          <w:lang w:eastAsia="zh-CN"/>
                        </w:rPr>
                        <w:t xml:space="preserve">  -l</w:t>
                      </w:r>
                    </w:p>
                    <w:p w:rsidR="00A56512" w:rsidRPr="005103CB" w:rsidRDefault="00A56512" w:rsidP="00B9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r w:rsidR="00B92162">
        <w:t xml:space="preserve">Before removing individuals due to extent of missing genotype data, we first of all need to decide which </w:t>
      </w:r>
      <w:proofErr w:type="spellStart"/>
      <w:r w:rsidR="00B92162">
        <w:t>missingness</w:t>
      </w:r>
      <w:proofErr w:type="spellEnd"/>
      <w:r w:rsidR="00B92162">
        <w:t xml:space="preserve"> threshold to apply.  There are two approaches we can use to choose a threshold. The first is to review the plot ‘genstudy.CR.</w:t>
      </w:r>
      <w:r w:rsidR="00F77CEC">
        <w:t>pdf</w:t>
      </w:r>
      <w:r w:rsidR="00B92162">
        <w:t>’ which provides the distribution of missing genotype data per individual. The second is to investigate how many individuals have missing data above certain thresholds. To use the second approach, we can run the following code (Note that this code is effectively filtering your previously created ‘</w:t>
      </w:r>
      <w:proofErr w:type="spellStart"/>
      <w:r w:rsidR="00B92162">
        <w:t>genstudy.CRstats.imiss</w:t>
      </w:r>
      <w:proofErr w:type="spellEnd"/>
      <w:r w:rsidR="00B92162">
        <w:t xml:space="preserve"> </w:t>
      </w:r>
      <w:proofErr w:type="gramStart"/>
      <w:r w:rsidR="00B92162">
        <w:t>‘ file</w:t>
      </w:r>
      <w:proofErr w:type="gramEnd"/>
      <w:r w:rsidR="00B92162">
        <w:t xml:space="preserve"> with reference to a given threshold (in this case 5%).</w:t>
      </w:r>
    </w:p>
    <w:p w:rsidR="00B92162" w:rsidRPr="00B92162" w:rsidRDefault="00B92162" w:rsidP="00B92162">
      <w:pPr>
        <w:ind w:left="360"/>
      </w:pPr>
    </w:p>
    <w:p w:rsidR="000836BC" w:rsidRPr="00B92162" w:rsidRDefault="00B92162" w:rsidP="00B92162">
      <w:pPr>
        <w:pStyle w:val="ListParagraph"/>
        <w:numPr>
          <w:ilvl w:val="0"/>
          <w:numId w:val="15"/>
        </w:numPr>
        <w:rPr>
          <w:i/>
        </w:rPr>
      </w:pPr>
      <w:r w:rsidRPr="00B92162">
        <w:rPr>
          <w:i/>
        </w:rPr>
        <w:t>Run the above code to investigate how many individuals are excluded at difference thre</w:t>
      </w:r>
      <w:r>
        <w:rPr>
          <w:i/>
        </w:rPr>
        <w:t>shold levels (e.g. 1%</w:t>
      </w:r>
      <w:r w:rsidR="00F77CEC">
        <w:rPr>
          <w:i/>
        </w:rPr>
        <w:t>, 5</w:t>
      </w:r>
      <w:r>
        <w:rPr>
          <w:i/>
        </w:rPr>
        <w:t>%</w:t>
      </w:r>
      <w:r w:rsidR="00F77CEC">
        <w:rPr>
          <w:i/>
        </w:rPr>
        <w:t>, and 10</w:t>
      </w:r>
      <w:r>
        <w:rPr>
          <w:i/>
        </w:rPr>
        <w:t>%</w:t>
      </w:r>
      <w:r w:rsidRPr="00B92162">
        <w:rPr>
          <w:i/>
        </w:rPr>
        <w:t>)</w:t>
      </w:r>
    </w:p>
    <w:p w:rsidR="00B92162" w:rsidRPr="00CD5111" w:rsidRDefault="00B92162" w:rsidP="000836BC">
      <w:pPr>
        <w:pStyle w:val="ListParagraph"/>
      </w:pPr>
    </w:p>
    <w:p w:rsidR="000836BC" w:rsidRDefault="00B92162" w:rsidP="000836BC">
      <w:pPr>
        <w:pStyle w:val="ListParagraph"/>
        <w:numPr>
          <w:ilvl w:val="0"/>
          <w:numId w:val="4"/>
        </w:numPr>
        <w:spacing w:after="0" w:line="240" w:lineRule="auto"/>
        <w:rPr>
          <w:rFonts w:cs="Helvetica"/>
          <w:i/>
          <w:color w:val="000000"/>
        </w:rPr>
      </w:pPr>
      <w:r>
        <w:rPr>
          <w:rFonts w:cs="Helvetica"/>
          <w:i/>
          <w:color w:val="000000"/>
        </w:rPr>
        <w:t>For the purpose of this practical we will assume that we are going to exclude all individuals with more than 5% missing data. Identify these individuals and write their identifiers to the output file ‘</w:t>
      </w:r>
      <w:proofErr w:type="spellStart"/>
      <w:r>
        <w:rPr>
          <w:rFonts w:cs="Helvetica"/>
          <w:i/>
          <w:color w:val="000000"/>
        </w:rPr>
        <w:t>genstudy.CRremove</w:t>
      </w:r>
      <w:proofErr w:type="spellEnd"/>
      <w:r>
        <w:rPr>
          <w:rFonts w:cs="Helvetica"/>
          <w:i/>
          <w:color w:val="000000"/>
        </w:rPr>
        <w:t>’ by using the following code:</w:t>
      </w:r>
    </w:p>
    <w:p w:rsidR="00B92162" w:rsidRDefault="00B92162" w:rsidP="00B92162">
      <w:pPr>
        <w:pStyle w:val="ListParagraph"/>
        <w:spacing w:after="0" w:line="240" w:lineRule="auto"/>
        <w:rPr>
          <w:rFonts w:cs="Helvetica"/>
          <w:i/>
          <w:color w:val="000000"/>
        </w:rPr>
      </w:pPr>
    </w:p>
    <w:p w:rsidR="00B92162" w:rsidRPr="004E429C" w:rsidRDefault="007B129C" w:rsidP="00B92162">
      <w:pPr>
        <w:pStyle w:val="ListParagraph"/>
        <w:spacing w:after="0" w:line="240" w:lineRule="auto"/>
        <w:rPr>
          <w:rFonts w:cs="Helvetica"/>
          <w:i/>
          <w:color w:val="000000"/>
        </w:rPr>
      </w:pPr>
      <w:r>
        <w:rPr>
          <w:rFonts w:eastAsia="Times New Roman" w:cs="Times New Roman"/>
          <w:noProof/>
          <w:lang w:eastAsia="zh-CN"/>
        </w:rPr>
        <mc:AlternateContent>
          <mc:Choice Requires="wps">
            <w:drawing>
              <wp:anchor distT="0" distB="0" distL="114300" distR="114300" simplePos="0" relativeHeight="251699200" behindDoc="0" locked="0" layoutInCell="1" allowOverlap="1">
                <wp:simplePos x="0" y="0"/>
                <wp:positionH relativeFrom="column">
                  <wp:posOffset>266700</wp:posOffset>
                </wp:positionH>
                <wp:positionV relativeFrom="paragraph">
                  <wp:posOffset>12065</wp:posOffset>
                </wp:positionV>
                <wp:extent cx="5181600" cy="304800"/>
                <wp:effectExtent l="0" t="0" r="1905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A56512"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Pr>
                                <w:rFonts w:eastAsia="Times New Roman" w:cs="Times New Roman"/>
                                <w:b/>
                                <w:color w:val="000000"/>
                                <w:sz w:val="20"/>
                                <w:szCs w:val="20"/>
                                <w:lang w:eastAsia="zh-CN"/>
                              </w:rPr>
                              <w:t>a</w:t>
                            </w:r>
                            <w:r w:rsidRPr="00A56512">
                              <w:rPr>
                                <w:rFonts w:eastAsia="Times New Roman" w:cs="Times New Roman"/>
                                <w:b/>
                                <w:color w:val="000000"/>
                                <w:sz w:val="20"/>
                                <w:szCs w:val="20"/>
                                <w:lang w:eastAsia="zh-CN"/>
                              </w:rPr>
                              <w:t>wk</w:t>
                            </w:r>
                            <w:proofErr w:type="spellEnd"/>
                            <w:proofErr w:type="gramEnd"/>
                            <w:r>
                              <w:rPr>
                                <w:rFonts w:eastAsia="Times New Roman" w:cs="Times New Roman"/>
                                <w:b/>
                                <w:color w:val="000000"/>
                                <w:sz w:val="20"/>
                                <w:szCs w:val="20"/>
                                <w:lang w:eastAsia="zh-CN"/>
                              </w:rPr>
                              <w:t xml:space="preserve"> </w:t>
                            </w:r>
                            <w:r w:rsidRPr="00A56512">
                              <w:rPr>
                                <w:rFonts w:eastAsia="Times New Roman" w:cs="Times New Roman"/>
                                <w:b/>
                                <w:color w:val="000000"/>
                                <w:sz w:val="20"/>
                                <w:szCs w:val="20"/>
                                <w:lang w:eastAsia="zh-CN"/>
                              </w:rPr>
                              <w:t xml:space="preserve">'$6 &gt;= 0.05 {print}' </w:t>
                            </w:r>
                            <w:proofErr w:type="spellStart"/>
                            <w:r w:rsidRPr="00A56512">
                              <w:rPr>
                                <w:rFonts w:eastAsia="Times New Roman" w:cs="Times New Roman"/>
                                <w:b/>
                                <w:color w:val="000000"/>
                                <w:sz w:val="20"/>
                                <w:szCs w:val="20"/>
                                <w:lang w:eastAsia="zh-CN"/>
                              </w:rPr>
                              <w:t>genstudy.CRstats.imiss</w:t>
                            </w:r>
                            <w:proofErr w:type="spellEnd"/>
                            <w:r w:rsidRPr="00A56512">
                              <w:rPr>
                                <w:rFonts w:eastAsia="Times New Roman" w:cs="Times New Roman"/>
                                <w:b/>
                                <w:color w:val="000000"/>
                                <w:sz w:val="20"/>
                                <w:szCs w:val="20"/>
                                <w:lang w:eastAsia="zh-CN"/>
                              </w:rPr>
                              <w:t xml:space="preserve"> &gt; </w:t>
                            </w:r>
                            <w:proofErr w:type="spellStart"/>
                            <w:r w:rsidRPr="00A56512">
                              <w:rPr>
                                <w:rFonts w:eastAsia="Times New Roman" w:cs="Times New Roman"/>
                                <w:b/>
                                <w:color w:val="000000"/>
                                <w:sz w:val="20"/>
                                <w:szCs w:val="20"/>
                                <w:lang w:eastAsia="zh-CN"/>
                              </w:rPr>
                              <w:t>genstudy.CRremove</w:t>
                            </w:r>
                            <w:proofErr w:type="spellEnd"/>
                          </w:p>
                          <w:p w:rsidR="00A56512" w:rsidRPr="005103CB" w:rsidRDefault="00A56512" w:rsidP="00B9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21pt;margin-top:.95pt;width:40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" fillcolor="#dce6f2">
                <v:textbox>
                  <w:txbxContent>
                    <w:p w:rsidR="00A56512" w:rsidRPr="00A56512"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Pr>
                          <w:rFonts w:eastAsia="Times New Roman" w:cs="Times New Roman"/>
                          <w:b/>
                          <w:color w:val="000000"/>
                          <w:sz w:val="20"/>
                          <w:szCs w:val="20"/>
                          <w:lang w:eastAsia="zh-CN"/>
                        </w:rPr>
                        <w:t>a</w:t>
                      </w:r>
                      <w:r w:rsidRPr="00A56512">
                        <w:rPr>
                          <w:rFonts w:eastAsia="Times New Roman" w:cs="Times New Roman"/>
                          <w:b/>
                          <w:color w:val="000000"/>
                          <w:sz w:val="20"/>
                          <w:szCs w:val="20"/>
                          <w:lang w:eastAsia="zh-CN"/>
                        </w:rPr>
                        <w:t>wk</w:t>
                      </w:r>
                      <w:proofErr w:type="spellEnd"/>
                      <w:proofErr w:type="gramEnd"/>
                      <w:r>
                        <w:rPr>
                          <w:rFonts w:eastAsia="Times New Roman" w:cs="Times New Roman"/>
                          <w:b/>
                          <w:color w:val="000000"/>
                          <w:sz w:val="20"/>
                          <w:szCs w:val="20"/>
                          <w:lang w:eastAsia="zh-CN"/>
                        </w:rPr>
                        <w:t xml:space="preserve"> </w:t>
                      </w:r>
                      <w:r w:rsidRPr="00A56512">
                        <w:rPr>
                          <w:rFonts w:eastAsia="Times New Roman" w:cs="Times New Roman"/>
                          <w:b/>
                          <w:color w:val="000000"/>
                          <w:sz w:val="20"/>
                          <w:szCs w:val="20"/>
                          <w:lang w:eastAsia="zh-CN"/>
                        </w:rPr>
                        <w:t xml:space="preserve">'$6 &gt;= 0.05 {print}' </w:t>
                      </w:r>
                      <w:proofErr w:type="spellStart"/>
                      <w:r w:rsidRPr="00A56512">
                        <w:rPr>
                          <w:rFonts w:eastAsia="Times New Roman" w:cs="Times New Roman"/>
                          <w:b/>
                          <w:color w:val="000000"/>
                          <w:sz w:val="20"/>
                          <w:szCs w:val="20"/>
                          <w:lang w:eastAsia="zh-CN"/>
                        </w:rPr>
                        <w:t>genstudy.CRstats.imiss</w:t>
                      </w:r>
                      <w:proofErr w:type="spellEnd"/>
                      <w:r w:rsidRPr="00A56512">
                        <w:rPr>
                          <w:rFonts w:eastAsia="Times New Roman" w:cs="Times New Roman"/>
                          <w:b/>
                          <w:color w:val="000000"/>
                          <w:sz w:val="20"/>
                          <w:szCs w:val="20"/>
                          <w:lang w:eastAsia="zh-CN"/>
                        </w:rPr>
                        <w:t xml:space="preserve"> &gt; </w:t>
                      </w:r>
                      <w:proofErr w:type="spellStart"/>
                      <w:r w:rsidRPr="00A56512">
                        <w:rPr>
                          <w:rFonts w:eastAsia="Times New Roman" w:cs="Times New Roman"/>
                          <w:b/>
                          <w:color w:val="000000"/>
                          <w:sz w:val="20"/>
                          <w:szCs w:val="20"/>
                          <w:lang w:eastAsia="zh-CN"/>
                        </w:rPr>
                        <w:t>genstudy.CRremove</w:t>
                      </w:r>
                      <w:proofErr w:type="spellEnd"/>
                    </w:p>
                    <w:p w:rsidR="00A56512" w:rsidRPr="005103CB" w:rsidRDefault="00A56512" w:rsidP="00B921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B92162" w:rsidRDefault="00B92162" w:rsidP="006455D8">
      <w:pPr>
        <w:pStyle w:val="ListParagraph"/>
        <w:numPr>
          <w:ilvl w:val="0"/>
          <w:numId w:val="4"/>
        </w:numPr>
        <w:spacing w:after="0" w:line="240" w:lineRule="auto"/>
        <w:rPr>
          <w:rFonts w:cs="Helvetica"/>
          <w:i/>
          <w:color w:val="000000"/>
        </w:rPr>
      </w:pPr>
    </w:p>
    <w:p w:rsidR="00B92162" w:rsidRDefault="00B92162" w:rsidP="00B92162">
      <w:pPr>
        <w:pStyle w:val="ListParagraph"/>
        <w:spacing w:after="0" w:line="240" w:lineRule="auto"/>
        <w:rPr>
          <w:rFonts w:cs="Helvetica"/>
          <w:i/>
          <w:color w:val="000000"/>
        </w:rPr>
      </w:pPr>
    </w:p>
    <w:p w:rsidR="00B92162" w:rsidRDefault="00B92162" w:rsidP="00B92162">
      <w:pPr>
        <w:pStyle w:val="ListParagraph"/>
        <w:spacing w:after="0" w:line="240" w:lineRule="auto"/>
        <w:rPr>
          <w:rFonts w:cs="Helvetica"/>
          <w:i/>
          <w:color w:val="000000"/>
        </w:rPr>
      </w:pPr>
    </w:p>
    <w:p w:rsidR="00A56512" w:rsidRDefault="00A56512" w:rsidP="006455D8">
      <w:pPr>
        <w:pStyle w:val="ListParagraph"/>
        <w:numPr>
          <w:ilvl w:val="0"/>
          <w:numId w:val="4"/>
        </w:numPr>
        <w:spacing w:after="0" w:line="240" w:lineRule="auto"/>
        <w:rPr>
          <w:rFonts w:cs="Helvetica"/>
          <w:i/>
          <w:color w:val="000000"/>
        </w:rPr>
      </w:pPr>
      <w:r>
        <w:rPr>
          <w:rFonts w:cs="Helvetica"/>
          <w:i/>
          <w:color w:val="000000"/>
        </w:rPr>
        <w:t>View the list of individuals to be removed due to missing by using the following code:</w:t>
      </w:r>
    </w:p>
    <w:p w:rsidR="00A56512" w:rsidRDefault="00A56512" w:rsidP="00A56512">
      <w:pPr>
        <w:spacing w:after="0" w:line="240" w:lineRule="auto"/>
        <w:rPr>
          <w:rFonts w:cs="Helvetica"/>
          <w:i/>
          <w:color w:val="000000"/>
        </w:rPr>
      </w:pPr>
    </w:p>
    <w:p w:rsidR="00A56512" w:rsidRDefault="007B129C" w:rsidP="00A56512">
      <w:pPr>
        <w:spacing w:after="0" w:line="240" w:lineRule="auto"/>
        <w:rPr>
          <w:rFonts w:cs="Helvetica"/>
          <w:i/>
          <w:color w:val="000000"/>
        </w:rPr>
      </w:pPr>
      <w:r>
        <w:rPr>
          <w:rFonts w:eastAsia="Times New Roman" w:cs="Times New Roman"/>
          <w:noProof/>
          <w:lang w:eastAsia="zh-CN"/>
        </w:rPr>
        <mc:AlternateContent>
          <mc:Choice Requires="wps">
            <w:drawing>
              <wp:anchor distT="0" distB="0" distL="114300" distR="114300" simplePos="0" relativeHeight="251723776" behindDoc="0" locked="0" layoutInCell="1" allowOverlap="1">
                <wp:simplePos x="0" y="0"/>
                <wp:positionH relativeFrom="column">
                  <wp:posOffset>266700</wp:posOffset>
                </wp:positionH>
                <wp:positionV relativeFrom="paragraph">
                  <wp:posOffset>8255</wp:posOffset>
                </wp:positionV>
                <wp:extent cx="5133975" cy="304800"/>
                <wp:effectExtent l="0" t="0" r="28575"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A56512" w:rsidRPr="00A56512" w:rsidRDefault="00A56512"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cat</w:t>
                            </w:r>
                            <w:proofErr w:type="gram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genstudy.CRremove</w:t>
                            </w:r>
                            <w:proofErr w:type="spellEnd"/>
                          </w:p>
                          <w:p w:rsidR="00A56512" w:rsidRPr="005103CB" w:rsidRDefault="00A56512" w:rsidP="00A565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47" type="#_x0000_t202" style="position:absolute;margin-left:21pt;margin-top:.65pt;width:404.25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" fillcolor="#dce6f2">
                <v:textbox>
                  <w:txbxContent>
                    <w:p w:rsidR="00A56512" w:rsidRPr="00A56512" w:rsidRDefault="00A56512"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cat</w:t>
                      </w:r>
                      <w:proofErr w:type="gram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genstudy.CRremove</w:t>
                      </w:r>
                      <w:proofErr w:type="spellEnd"/>
                    </w:p>
                    <w:p w:rsidR="00A56512" w:rsidRPr="005103CB" w:rsidRDefault="00A56512" w:rsidP="00A565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A56512" w:rsidRDefault="00A56512" w:rsidP="00A56512">
      <w:pPr>
        <w:spacing w:after="0" w:line="240" w:lineRule="auto"/>
        <w:rPr>
          <w:rFonts w:cs="Helvetica"/>
          <w:i/>
          <w:color w:val="000000"/>
        </w:rPr>
      </w:pPr>
    </w:p>
    <w:p w:rsidR="00A56512" w:rsidRPr="00A56512" w:rsidRDefault="00A56512" w:rsidP="00A56512">
      <w:pPr>
        <w:spacing w:after="0" w:line="240" w:lineRule="auto"/>
        <w:rPr>
          <w:rFonts w:cs="Helvetica"/>
          <w:i/>
          <w:color w:val="000000"/>
        </w:rPr>
      </w:pPr>
    </w:p>
    <w:p w:rsidR="000836BC" w:rsidRDefault="00B92162" w:rsidP="006455D8">
      <w:pPr>
        <w:pStyle w:val="ListParagraph"/>
        <w:numPr>
          <w:ilvl w:val="0"/>
          <w:numId w:val="4"/>
        </w:numPr>
        <w:spacing w:after="0" w:line="240" w:lineRule="auto"/>
        <w:rPr>
          <w:rFonts w:cs="Helvetica"/>
          <w:i/>
          <w:color w:val="000000"/>
        </w:rPr>
      </w:pPr>
      <w:r>
        <w:rPr>
          <w:rFonts w:cs="Helvetica"/>
          <w:i/>
          <w:color w:val="000000"/>
        </w:rPr>
        <w:t>Remove these individuals from the ‘</w:t>
      </w:r>
      <w:proofErr w:type="spellStart"/>
      <w:r>
        <w:rPr>
          <w:rFonts w:cs="Helvetica"/>
          <w:i/>
          <w:color w:val="000000"/>
        </w:rPr>
        <w:t>genstudy</w:t>
      </w:r>
      <w:proofErr w:type="spellEnd"/>
      <w:r>
        <w:rPr>
          <w:rFonts w:cs="Helvetica"/>
          <w:i/>
          <w:color w:val="000000"/>
        </w:rPr>
        <w:t>’</w:t>
      </w:r>
      <w:r w:rsidR="00CF6E71">
        <w:rPr>
          <w:rFonts w:cs="Helvetica"/>
          <w:i/>
          <w:color w:val="000000"/>
        </w:rPr>
        <w:t xml:space="preserve"> dat</w:t>
      </w:r>
      <w:r w:rsidR="0005228E">
        <w:rPr>
          <w:rFonts w:cs="Helvetica"/>
          <w:i/>
          <w:color w:val="000000"/>
        </w:rPr>
        <w:t xml:space="preserve">aset, and create a new dataset, </w:t>
      </w:r>
      <w:r w:rsidR="00CF6E71">
        <w:rPr>
          <w:rFonts w:cs="Helvetica"/>
          <w:i/>
          <w:color w:val="000000"/>
        </w:rPr>
        <w:t xml:space="preserve">‘genstudy.CR’ </w:t>
      </w:r>
      <w:r>
        <w:rPr>
          <w:rFonts w:cs="Helvetica"/>
          <w:i/>
          <w:color w:val="000000"/>
        </w:rPr>
        <w:t xml:space="preserve">by </w:t>
      </w:r>
      <w:r w:rsidR="00CF6E71">
        <w:rPr>
          <w:rFonts w:cs="Helvetica"/>
          <w:i/>
          <w:color w:val="000000"/>
        </w:rPr>
        <w:t>typ</w:t>
      </w:r>
      <w:r w:rsidR="0005228E">
        <w:rPr>
          <w:rFonts w:cs="Helvetica"/>
          <w:i/>
          <w:color w:val="000000"/>
        </w:rPr>
        <w:t>ing the</w:t>
      </w:r>
      <w:r>
        <w:rPr>
          <w:rFonts w:cs="Helvetica"/>
          <w:i/>
          <w:color w:val="000000"/>
        </w:rPr>
        <w:t xml:space="preserve"> command</w:t>
      </w:r>
      <w:r w:rsidR="0005228E">
        <w:rPr>
          <w:rFonts w:cs="Helvetica"/>
          <w:i/>
          <w:color w:val="000000"/>
        </w:rPr>
        <w:t xml:space="preserve"> below. How many samples have been </w:t>
      </w:r>
      <w:proofErr w:type="gramStart"/>
      <w:r w:rsidR="0005228E">
        <w:rPr>
          <w:rFonts w:cs="Helvetica"/>
          <w:i/>
          <w:color w:val="000000"/>
        </w:rPr>
        <w:t>removed ?</w:t>
      </w:r>
      <w:proofErr w:type="gramEnd"/>
      <w:r w:rsidR="000836BC" w:rsidRPr="00CD5111">
        <w:rPr>
          <w:rFonts w:cs="Helvetica"/>
          <w:i/>
          <w:color w:val="000000"/>
        </w:rPr>
        <w:t xml:space="preserve"> </w:t>
      </w:r>
    </w:p>
    <w:p w:rsidR="0005228E" w:rsidRDefault="0005228E" w:rsidP="0005228E">
      <w:pPr>
        <w:pStyle w:val="ListParagraph"/>
        <w:spacing w:after="0" w:line="240" w:lineRule="auto"/>
        <w:rPr>
          <w:rFonts w:cs="Helvetica"/>
          <w:i/>
          <w:color w:val="000000"/>
        </w:rPr>
      </w:pPr>
    </w:p>
    <w:p w:rsidR="006455D8" w:rsidRPr="00EF1870" w:rsidRDefault="007B129C" w:rsidP="000836BC">
      <w:pPr>
        <w:pStyle w:val="ListParagraph"/>
      </w:pPr>
      <w:r>
        <w:rPr>
          <w:rFonts w:eastAsia="Times New Roman" w:cs="Times New Roman"/>
          <w:noProof/>
          <w:lang w:eastAsia="zh-CN"/>
        </w:rPr>
        <mc:AlternateContent>
          <mc:Choice Requires="wps">
            <w:drawing>
              <wp:anchor distT="0" distB="0" distL="114300" distR="114300" simplePos="0" relativeHeight="251701248" behindDoc="0" locked="0" layoutInCell="1" allowOverlap="1">
                <wp:simplePos x="0" y="0"/>
                <wp:positionH relativeFrom="column">
                  <wp:posOffset>266700</wp:posOffset>
                </wp:positionH>
                <wp:positionV relativeFrom="paragraph">
                  <wp:posOffset>82550</wp:posOffset>
                </wp:positionV>
                <wp:extent cx="5133975" cy="352425"/>
                <wp:effectExtent l="0" t="0" r="28575"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52425"/>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napToGrid w:val="0"/>
                              <w:spacing w:after="160" w:line="240" w:lineRule="auto"/>
                              <w:rPr>
                                <w:rFonts w:eastAsia="Times New Roman" w:cs="Times New Roman"/>
                                <w:b/>
                                <w:color w:val="000000"/>
                                <w:sz w:val="20"/>
                                <w:szCs w:val="20"/>
                                <w:lang w:eastAsia="zh-CN"/>
                              </w:rPr>
                            </w:pPr>
                            <w:proofErr w:type="gramStart"/>
                            <w:r w:rsidRPr="00A56512">
                              <w:rPr>
                                <w:rFonts w:eastAsia="Times New Roman" w:cs="Times New Roman"/>
                                <w:b/>
                                <w:color w:val="000000"/>
                                <w:sz w:val="20"/>
                                <w:szCs w:val="20"/>
                                <w:lang w:eastAsia="zh-CN"/>
                              </w:rPr>
                              <w:t>plink</w:t>
                            </w:r>
                            <w:proofErr w:type="gram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bfile</w:t>
                            </w:r>
                            <w:proofErr w:type="spell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genstudy</w:t>
                            </w:r>
                            <w:proofErr w:type="spell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noweb</w:t>
                            </w:r>
                            <w:proofErr w:type="spellEnd"/>
                            <w:r w:rsidRPr="00A56512">
                              <w:rPr>
                                <w:rFonts w:eastAsia="Times New Roman" w:cs="Times New Roman"/>
                                <w:b/>
                                <w:color w:val="000000"/>
                                <w:sz w:val="20"/>
                                <w:szCs w:val="20"/>
                                <w:lang w:eastAsia="zh-CN"/>
                              </w:rPr>
                              <w:t xml:space="preserve"> --remove </w:t>
                            </w:r>
                            <w:proofErr w:type="spellStart"/>
                            <w:r w:rsidRPr="00A56512">
                              <w:rPr>
                                <w:rFonts w:eastAsia="Times New Roman" w:cs="Times New Roman"/>
                                <w:b/>
                                <w:color w:val="000000"/>
                                <w:sz w:val="20"/>
                                <w:szCs w:val="20"/>
                                <w:lang w:eastAsia="zh-CN"/>
                              </w:rPr>
                              <w:t>genstudy.CRremove</w:t>
                            </w:r>
                            <w:proofErr w:type="spellEnd"/>
                            <w:r w:rsidRPr="00A56512">
                              <w:rPr>
                                <w:rFonts w:eastAsia="Times New Roman" w:cs="Times New Roman"/>
                                <w:b/>
                                <w:color w:val="000000"/>
                                <w:sz w:val="20"/>
                                <w:szCs w:val="20"/>
                                <w:lang w:eastAsia="zh-CN"/>
                              </w:rPr>
                              <w:t xml:space="preserve"> --make-bed --out genstudy.CR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48" type="#_x0000_t202" style="position:absolute;left:0;text-align:left;margin-left:21pt;margin-top:6.5pt;width:404.25pt;height:2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" fillcolor="#dce6f2">
                <v:textbox>
                  <w:txbxContent>
                    <w:p w:rsidR="00A56512" w:rsidRPr="00EB5E66" w:rsidRDefault="00A56512" w:rsidP="00EB5E66">
                      <w:pPr>
                        <w:snapToGrid w:val="0"/>
                        <w:spacing w:after="160" w:line="240" w:lineRule="auto"/>
                        <w:rPr>
                          <w:rFonts w:eastAsia="Times New Roman" w:cs="Times New Roman"/>
                          <w:b/>
                          <w:color w:val="000000"/>
                          <w:sz w:val="20"/>
                          <w:szCs w:val="20"/>
                          <w:lang w:eastAsia="zh-CN"/>
                        </w:rPr>
                      </w:pPr>
                      <w:proofErr w:type="gramStart"/>
                      <w:r w:rsidRPr="00A56512">
                        <w:rPr>
                          <w:rFonts w:eastAsia="Times New Roman" w:cs="Times New Roman"/>
                          <w:b/>
                          <w:color w:val="000000"/>
                          <w:sz w:val="20"/>
                          <w:szCs w:val="20"/>
                          <w:lang w:eastAsia="zh-CN"/>
                        </w:rPr>
                        <w:t>plink</w:t>
                      </w:r>
                      <w:proofErr w:type="gram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bfile</w:t>
                      </w:r>
                      <w:proofErr w:type="spell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genstudy</w:t>
                      </w:r>
                      <w:proofErr w:type="spell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noweb</w:t>
                      </w:r>
                      <w:proofErr w:type="spellEnd"/>
                      <w:r w:rsidRPr="00A56512">
                        <w:rPr>
                          <w:rFonts w:eastAsia="Times New Roman" w:cs="Times New Roman"/>
                          <w:b/>
                          <w:color w:val="000000"/>
                          <w:sz w:val="20"/>
                          <w:szCs w:val="20"/>
                          <w:lang w:eastAsia="zh-CN"/>
                        </w:rPr>
                        <w:t xml:space="preserve"> --remove </w:t>
                      </w:r>
                      <w:proofErr w:type="spellStart"/>
                      <w:r w:rsidRPr="00A56512">
                        <w:rPr>
                          <w:rFonts w:eastAsia="Times New Roman" w:cs="Times New Roman"/>
                          <w:b/>
                          <w:color w:val="000000"/>
                          <w:sz w:val="20"/>
                          <w:szCs w:val="20"/>
                          <w:lang w:eastAsia="zh-CN"/>
                        </w:rPr>
                        <w:t>genstudy.CRremove</w:t>
                      </w:r>
                      <w:proofErr w:type="spellEnd"/>
                      <w:r w:rsidRPr="00A56512">
                        <w:rPr>
                          <w:rFonts w:eastAsia="Times New Roman" w:cs="Times New Roman"/>
                          <w:b/>
                          <w:color w:val="000000"/>
                          <w:sz w:val="20"/>
                          <w:szCs w:val="20"/>
                          <w:lang w:eastAsia="zh-CN"/>
                        </w:rPr>
                        <w:t xml:space="preserve"> --make-bed --out genstudy.CR</w:t>
                      </w:r>
                    </w:p>
                  </w:txbxContent>
                </v:textbox>
              </v:shape>
            </w:pict>
          </mc:Fallback>
        </mc:AlternateContent>
      </w:r>
    </w:p>
    <w:p w:rsidR="00CF6E71" w:rsidRDefault="00CF6E71" w:rsidP="000836BC">
      <w:pPr>
        <w:pStyle w:val="ListParagraph"/>
      </w:pPr>
    </w:p>
    <w:p w:rsidR="00CF6E71" w:rsidRDefault="00CF6E71" w:rsidP="000836BC">
      <w:pPr>
        <w:pStyle w:val="ListParagraph"/>
      </w:pPr>
    </w:p>
    <w:p w:rsidR="00CF6E71" w:rsidRDefault="00CF6E71" w:rsidP="000836BC">
      <w:pPr>
        <w:pStyle w:val="ListParagraph"/>
      </w:pPr>
    </w:p>
    <w:p w:rsidR="006455D8" w:rsidRPr="00CD5111" w:rsidRDefault="006455D8" w:rsidP="000836BC">
      <w:pPr>
        <w:pStyle w:val="ListParagraph"/>
      </w:pPr>
    </w:p>
    <w:p w:rsidR="006455D8" w:rsidRDefault="0005228E" w:rsidP="00322404">
      <w:pPr>
        <w:pStyle w:val="ListParagraph"/>
        <w:numPr>
          <w:ilvl w:val="0"/>
          <w:numId w:val="12"/>
        </w:numPr>
        <w:rPr>
          <w:b/>
        </w:rPr>
      </w:pPr>
      <w:r w:rsidRPr="0005228E">
        <w:rPr>
          <w:b/>
        </w:rPr>
        <w:t>Removing due to g</w:t>
      </w:r>
      <w:r w:rsidR="006455D8" w:rsidRPr="0005228E">
        <w:rPr>
          <w:b/>
        </w:rPr>
        <w:t>ender discordance</w:t>
      </w:r>
    </w:p>
    <w:p w:rsidR="0005228E" w:rsidRDefault="0005228E" w:rsidP="0005228E">
      <w:pPr>
        <w:pStyle w:val="ListParagraph"/>
        <w:rPr>
          <w:b/>
        </w:rPr>
      </w:pPr>
    </w:p>
    <w:p w:rsidR="0005228E" w:rsidRDefault="0005228E" w:rsidP="0005228E">
      <w:pPr>
        <w:pStyle w:val="ListParagraph"/>
      </w:pPr>
      <w:r>
        <w:t>Similarly, we can create a list of individuals to remove due to gender discordance by filtering the previously created ‘</w:t>
      </w:r>
      <w:proofErr w:type="spellStart"/>
      <w:r>
        <w:t>genstuy.sex.sexcheck</w:t>
      </w:r>
      <w:proofErr w:type="spellEnd"/>
      <w:r>
        <w:t xml:space="preserve">’ file to select only those with an entry </w:t>
      </w:r>
      <w:proofErr w:type="gramStart"/>
      <w:r>
        <w:t>of  ‘PROBLEM’</w:t>
      </w:r>
      <w:proofErr w:type="gramEnd"/>
      <w:r>
        <w:t xml:space="preserve"> in column 5. To do this, we can use the following code:</w:t>
      </w:r>
    </w:p>
    <w:p w:rsidR="0005228E" w:rsidRDefault="007B129C" w:rsidP="0005228E">
      <w:pPr>
        <w:pStyle w:val="ListParagraph"/>
      </w:pPr>
      <w:r>
        <w:rPr>
          <w:rFonts w:eastAsia="Times New Roman" w:cs="Times New Roman"/>
          <w:noProof/>
          <w:lang w:eastAsia="zh-CN"/>
        </w:rPr>
        <mc:AlternateContent>
          <mc:Choice Requires="wps">
            <w:drawing>
              <wp:anchor distT="0" distB="0" distL="114300" distR="114300" simplePos="0" relativeHeight="251703296" behindDoc="0" locked="0" layoutInCell="1" allowOverlap="1">
                <wp:simplePos x="0" y="0"/>
                <wp:positionH relativeFrom="column">
                  <wp:posOffset>266700</wp:posOffset>
                </wp:positionH>
                <wp:positionV relativeFrom="paragraph">
                  <wp:posOffset>51435</wp:posOffset>
                </wp:positionV>
                <wp:extent cx="5248275" cy="371475"/>
                <wp:effectExtent l="0" t="0" r="28575"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371475"/>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2620AE" w:rsidP="00EB5E66">
                            <w:pPr>
                              <w:snapToGrid w:val="0"/>
                              <w:spacing w:after="160" w:line="240" w:lineRule="auto"/>
                              <w:rPr>
                                <w:rFonts w:eastAsia="Times New Roman" w:cs="Times New Roman"/>
                                <w:b/>
                                <w:color w:val="000000"/>
                                <w:sz w:val="20"/>
                                <w:szCs w:val="20"/>
                                <w:lang w:eastAsia="zh-CN"/>
                              </w:rPr>
                            </w:pPr>
                            <w:proofErr w:type="spellStart"/>
                            <w:proofErr w:type="gramStart"/>
                            <w:r w:rsidRPr="002620AE">
                              <w:rPr>
                                <w:rFonts w:eastAsia="Times New Roman" w:cs="Times New Roman"/>
                                <w:b/>
                                <w:color w:val="000000"/>
                                <w:sz w:val="20"/>
                                <w:szCs w:val="20"/>
                                <w:lang w:eastAsia="zh-CN"/>
                              </w:rPr>
                              <w:t>awk</w:t>
                            </w:r>
                            <w:proofErr w:type="spellEnd"/>
                            <w:proofErr w:type="gramEnd"/>
                            <w:r w:rsidRPr="002620AE">
                              <w:rPr>
                                <w:rFonts w:eastAsia="Times New Roman" w:cs="Times New Roman"/>
                                <w:b/>
                                <w:color w:val="000000"/>
                                <w:sz w:val="20"/>
                                <w:szCs w:val="20"/>
                                <w:lang w:eastAsia="zh-CN"/>
                              </w:rPr>
                              <w:t xml:space="preserve"> '$5</w:t>
                            </w:r>
                            <w:r w:rsidR="00766ABD">
                              <w:rPr>
                                <w:rFonts w:eastAsia="Times New Roman" w:cs="Times New Roman"/>
                                <w:b/>
                                <w:color w:val="000000"/>
                                <w:sz w:val="20"/>
                                <w:szCs w:val="20"/>
                                <w:lang w:eastAsia="zh-CN"/>
                              </w:rPr>
                              <w:t xml:space="preserve">=="PROBLEM"{print}' </w:t>
                            </w:r>
                            <w:proofErr w:type="spellStart"/>
                            <w:r w:rsidR="00766ABD">
                              <w:rPr>
                                <w:rFonts w:eastAsia="Times New Roman" w:cs="Times New Roman"/>
                                <w:b/>
                                <w:color w:val="000000"/>
                                <w:sz w:val="20"/>
                                <w:szCs w:val="20"/>
                                <w:lang w:eastAsia="zh-CN"/>
                              </w:rPr>
                              <w:t>genstudy</w:t>
                            </w:r>
                            <w:r w:rsidRPr="002620AE">
                              <w:rPr>
                                <w:rFonts w:eastAsia="Times New Roman" w:cs="Times New Roman"/>
                                <w:b/>
                                <w:color w:val="000000"/>
                                <w:sz w:val="20"/>
                                <w:szCs w:val="20"/>
                                <w:lang w:eastAsia="zh-CN"/>
                              </w:rPr>
                              <w:t>.sexcheck</w:t>
                            </w:r>
                            <w:proofErr w:type="spellEnd"/>
                            <w:r w:rsidRPr="002620AE">
                              <w:rPr>
                                <w:rFonts w:eastAsia="Times New Roman" w:cs="Times New Roman"/>
                                <w:b/>
                                <w:color w:val="000000"/>
                                <w:sz w:val="20"/>
                                <w:szCs w:val="20"/>
                                <w:lang w:eastAsia="zh-CN"/>
                              </w:rPr>
                              <w:t>&gt;</w:t>
                            </w:r>
                            <w:proofErr w:type="spellStart"/>
                            <w:r w:rsidRPr="002620AE">
                              <w:rPr>
                                <w:rFonts w:eastAsia="Times New Roman" w:cs="Times New Roman"/>
                                <w:b/>
                                <w:color w:val="000000"/>
                                <w:sz w:val="20"/>
                                <w:szCs w:val="20"/>
                                <w:lang w:eastAsia="zh-CN"/>
                              </w:rPr>
                              <w:t>genstudy.sexremove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9" type="#_x0000_t202" style="position:absolute;left:0;text-align:left;margin-left:21pt;margin-top:4.05pt;width:413.2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" fillcolor="#dce6f2">
                <v:textbox>
                  <w:txbxContent>
                    <w:p w:rsidR="00A56512" w:rsidRPr="00EB5E66" w:rsidRDefault="002620AE" w:rsidP="00EB5E66">
                      <w:pPr>
                        <w:snapToGrid w:val="0"/>
                        <w:spacing w:after="160" w:line="240" w:lineRule="auto"/>
                        <w:rPr>
                          <w:rFonts w:eastAsia="Times New Roman" w:cs="Times New Roman"/>
                          <w:b/>
                          <w:color w:val="000000"/>
                          <w:sz w:val="20"/>
                          <w:szCs w:val="20"/>
                          <w:lang w:eastAsia="zh-CN"/>
                        </w:rPr>
                      </w:pPr>
                      <w:proofErr w:type="spellStart"/>
                      <w:proofErr w:type="gramStart"/>
                      <w:r w:rsidRPr="002620AE">
                        <w:rPr>
                          <w:rFonts w:eastAsia="Times New Roman" w:cs="Times New Roman"/>
                          <w:b/>
                          <w:color w:val="000000"/>
                          <w:sz w:val="20"/>
                          <w:szCs w:val="20"/>
                          <w:lang w:eastAsia="zh-CN"/>
                        </w:rPr>
                        <w:t>awk</w:t>
                      </w:r>
                      <w:proofErr w:type="spellEnd"/>
                      <w:proofErr w:type="gramEnd"/>
                      <w:r w:rsidRPr="002620AE">
                        <w:rPr>
                          <w:rFonts w:eastAsia="Times New Roman" w:cs="Times New Roman"/>
                          <w:b/>
                          <w:color w:val="000000"/>
                          <w:sz w:val="20"/>
                          <w:szCs w:val="20"/>
                          <w:lang w:eastAsia="zh-CN"/>
                        </w:rPr>
                        <w:t xml:space="preserve"> '$5</w:t>
                      </w:r>
                      <w:r w:rsidR="00766ABD">
                        <w:rPr>
                          <w:rFonts w:eastAsia="Times New Roman" w:cs="Times New Roman"/>
                          <w:b/>
                          <w:color w:val="000000"/>
                          <w:sz w:val="20"/>
                          <w:szCs w:val="20"/>
                          <w:lang w:eastAsia="zh-CN"/>
                        </w:rPr>
                        <w:t xml:space="preserve">=="PROBLEM"{print}' </w:t>
                      </w:r>
                      <w:proofErr w:type="spellStart"/>
                      <w:r w:rsidR="00766ABD">
                        <w:rPr>
                          <w:rFonts w:eastAsia="Times New Roman" w:cs="Times New Roman"/>
                          <w:b/>
                          <w:color w:val="000000"/>
                          <w:sz w:val="20"/>
                          <w:szCs w:val="20"/>
                          <w:lang w:eastAsia="zh-CN"/>
                        </w:rPr>
                        <w:t>genstudy</w:t>
                      </w:r>
                      <w:r w:rsidRPr="002620AE">
                        <w:rPr>
                          <w:rFonts w:eastAsia="Times New Roman" w:cs="Times New Roman"/>
                          <w:b/>
                          <w:color w:val="000000"/>
                          <w:sz w:val="20"/>
                          <w:szCs w:val="20"/>
                          <w:lang w:eastAsia="zh-CN"/>
                        </w:rPr>
                        <w:t>.sexcheck</w:t>
                      </w:r>
                      <w:proofErr w:type="spellEnd"/>
                      <w:r w:rsidRPr="002620AE">
                        <w:rPr>
                          <w:rFonts w:eastAsia="Times New Roman" w:cs="Times New Roman"/>
                          <w:b/>
                          <w:color w:val="000000"/>
                          <w:sz w:val="20"/>
                          <w:szCs w:val="20"/>
                          <w:lang w:eastAsia="zh-CN"/>
                        </w:rPr>
                        <w:t>&gt;</w:t>
                      </w:r>
                      <w:proofErr w:type="spellStart"/>
                      <w:r w:rsidRPr="002620AE">
                        <w:rPr>
                          <w:rFonts w:eastAsia="Times New Roman" w:cs="Times New Roman"/>
                          <w:b/>
                          <w:color w:val="000000"/>
                          <w:sz w:val="20"/>
                          <w:szCs w:val="20"/>
                          <w:lang w:eastAsia="zh-CN"/>
                        </w:rPr>
                        <w:t>genstudy.sexremove</w:t>
                      </w:r>
                      <w:proofErr w:type="spellEnd"/>
                    </w:p>
                  </w:txbxContent>
                </v:textbox>
              </v:shape>
            </w:pict>
          </mc:Fallback>
        </mc:AlternateContent>
      </w:r>
    </w:p>
    <w:p w:rsidR="0005228E" w:rsidRPr="0005228E" w:rsidRDefault="0005228E" w:rsidP="0005228E">
      <w:pPr>
        <w:pStyle w:val="ListParagraph"/>
      </w:pPr>
    </w:p>
    <w:p w:rsidR="0005228E" w:rsidRPr="0005228E" w:rsidRDefault="0005228E" w:rsidP="0005228E">
      <w:pPr>
        <w:pStyle w:val="ListParagraph"/>
        <w:spacing w:after="0" w:line="240" w:lineRule="auto"/>
        <w:rPr>
          <w:rFonts w:cs="Helvetica"/>
          <w:i/>
          <w:color w:val="000000"/>
        </w:rPr>
      </w:pPr>
    </w:p>
    <w:p w:rsidR="0005228E" w:rsidRPr="0005228E" w:rsidRDefault="0005228E" w:rsidP="0005228E">
      <w:pPr>
        <w:pStyle w:val="ListParagraph"/>
        <w:spacing w:after="0" w:line="240" w:lineRule="auto"/>
        <w:rPr>
          <w:rFonts w:cs="Helvetica"/>
          <w:i/>
          <w:color w:val="000000"/>
        </w:rPr>
      </w:pPr>
    </w:p>
    <w:p w:rsidR="0016178B" w:rsidRPr="0016178B" w:rsidRDefault="008E624C" w:rsidP="006455D8">
      <w:pPr>
        <w:pStyle w:val="ListParagraph"/>
        <w:numPr>
          <w:ilvl w:val="0"/>
          <w:numId w:val="4"/>
        </w:numPr>
        <w:spacing w:after="0" w:line="240" w:lineRule="auto"/>
        <w:rPr>
          <w:rFonts w:cs="Helvetica"/>
          <w:i/>
          <w:color w:val="000000"/>
        </w:rPr>
      </w:pPr>
      <w:r>
        <w:rPr>
          <w:i/>
        </w:rPr>
        <w:t xml:space="preserve">Type the command above to create a file named </w:t>
      </w:r>
      <w:proofErr w:type="gramStart"/>
      <w:r>
        <w:rPr>
          <w:i/>
        </w:rPr>
        <w:t>‘</w:t>
      </w:r>
      <w:proofErr w:type="spellStart"/>
      <w:r>
        <w:rPr>
          <w:i/>
        </w:rPr>
        <w:t>genstudy.sexremove</w:t>
      </w:r>
      <w:proofErr w:type="spellEnd"/>
      <w:r>
        <w:rPr>
          <w:i/>
        </w:rPr>
        <w:t>’  to</w:t>
      </w:r>
      <w:proofErr w:type="gramEnd"/>
      <w:r>
        <w:rPr>
          <w:i/>
        </w:rPr>
        <w:t xml:space="preserve"> include a list of individuals with gender discordance. </w:t>
      </w:r>
    </w:p>
    <w:p w:rsidR="0016178B" w:rsidRPr="0016178B" w:rsidRDefault="0016178B" w:rsidP="0016178B">
      <w:pPr>
        <w:pStyle w:val="ListParagraph"/>
        <w:spacing w:after="0" w:line="240" w:lineRule="auto"/>
        <w:rPr>
          <w:rFonts w:cs="Helvetica"/>
          <w:i/>
          <w:color w:val="000000"/>
        </w:rPr>
      </w:pPr>
    </w:p>
    <w:p w:rsidR="0016178B" w:rsidRDefault="0016178B" w:rsidP="006455D8">
      <w:pPr>
        <w:pStyle w:val="ListParagraph"/>
        <w:numPr>
          <w:ilvl w:val="0"/>
          <w:numId w:val="4"/>
        </w:numPr>
        <w:spacing w:after="0" w:line="240" w:lineRule="auto"/>
        <w:rPr>
          <w:rFonts w:cs="Helvetica"/>
          <w:i/>
          <w:color w:val="000000"/>
        </w:rPr>
      </w:pPr>
      <w:r>
        <w:rPr>
          <w:rFonts w:cs="Helvetica"/>
          <w:i/>
          <w:color w:val="000000"/>
        </w:rPr>
        <w:t>View the list of individuals to be removed due to gender discordance by using the following code:</w:t>
      </w:r>
    </w:p>
    <w:p w:rsidR="0016178B" w:rsidRDefault="007B129C" w:rsidP="0016178B">
      <w:pPr>
        <w:spacing w:after="0" w:line="240" w:lineRule="auto"/>
        <w:rPr>
          <w:rFonts w:cs="Helvetica"/>
          <w:i/>
          <w:color w:val="000000"/>
        </w:rPr>
      </w:pPr>
      <w:r>
        <w:rPr>
          <w:rFonts w:eastAsia="Times New Roman" w:cs="Times New Roman"/>
          <w:noProof/>
          <w:lang w:eastAsia="zh-CN"/>
        </w:rPr>
        <mc:AlternateContent>
          <mc:Choice Requires="wps">
            <w:drawing>
              <wp:anchor distT="0" distB="0" distL="114300" distR="114300" simplePos="0" relativeHeight="251725824" behindDoc="0" locked="0" layoutInCell="1" allowOverlap="1">
                <wp:simplePos x="0" y="0"/>
                <wp:positionH relativeFrom="column">
                  <wp:posOffset>219075</wp:posOffset>
                </wp:positionH>
                <wp:positionV relativeFrom="paragraph">
                  <wp:posOffset>148590</wp:posOffset>
                </wp:positionV>
                <wp:extent cx="5276850" cy="304800"/>
                <wp:effectExtent l="0" t="0" r="19050"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04800"/>
                        </a:xfrm>
                        <a:prstGeom prst="rect">
                          <a:avLst/>
                        </a:prstGeom>
                        <a:solidFill>
                          <a:srgbClr val="4F81BD">
                            <a:lumMod val="20000"/>
                            <a:lumOff val="80000"/>
                          </a:srgbClr>
                        </a:solidFill>
                        <a:ln w="9525">
                          <a:solidFill>
                            <a:srgbClr val="000000"/>
                          </a:solidFill>
                          <a:miter lim="800000"/>
                          <a:headEnd/>
                          <a:tailEnd/>
                        </a:ln>
                      </wps:spPr>
                      <wps:txbx>
                        <w:txbxContent>
                          <w:p w:rsidR="0016178B" w:rsidRPr="00A56512" w:rsidRDefault="0016178B"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cat</w:t>
                            </w:r>
                            <w:proofErr w:type="gramEnd"/>
                            <w:r w:rsidRPr="00A56512">
                              <w:rPr>
                                <w:rFonts w:eastAsia="Times New Roman" w:cs="Times New Roman"/>
                                <w:b/>
                                <w:color w:val="000000"/>
                                <w:sz w:val="20"/>
                                <w:szCs w:val="20"/>
                                <w:lang w:eastAsia="zh-CN"/>
                              </w:rPr>
                              <w:t xml:space="preserve"> </w:t>
                            </w:r>
                            <w:proofErr w:type="spellStart"/>
                            <w:r w:rsidRPr="002620AE">
                              <w:rPr>
                                <w:rFonts w:eastAsia="Times New Roman" w:cs="Times New Roman"/>
                                <w:b/>
                                <w:color w:val="000000"/>
                                <w:sz w:val="20"/>
                                <w:szCs w:val="20"/>
                                <w:lang w:eastAsia="zh-CN"/>
                              </w:rPr>
                              <w:t>genstudy.sexremove</w:t>
                            </w:r>
                            <w:proofErr w:type="spellEnd"/>
                          </w:p>
                          <w:p w:rsidR="0016178B" w:rsidRPr="005103CB" w:rsidRDefault="0016178B" w:rsidP="001617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 o:spid="_x0000_s1050" type="#_x0000_t202" style="position:absolute;margin-left:17.25pt;margin-top:11.7pt;width:415.5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" fillcolor="#dce6f2">
                <v:textbox>
                  <w:txbxContent>
                    <w:p w:rsidR="0016178B" w:rsidRPr="00A56512" w:rsidRDefault="0016178B"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cat</w:t>
                      </w:r>
                      <w:proofErr w:type="gramEnd"/>
                      <w:r w:rsidRPr="00A56512">
                        <w:rPr>
                          <w:rFonts w:eastAsia="Times New Roman" w:cs="Times New Roman"/>
                          <w:b/>
                          <w:color w:val="000000"/>
                          <w:sz w:val="20"/>
                          <w:szCs w:val="20"/>
                          <w:lang w:eastAsia="zh-CN"/>
                        </w:rPr>
                        <w:t xml:space="preserve"> </w:t>
                      </w:r>
                      <w:proofErr w:type="spellStart"/>
                      <w:r w:rsidRPr="002620AE">
                        <w:rPr>
                          <w:rFonts w:eastAsia="Times New Roman" w:cs="Times New Roman"/>
                          <w:b/>
                          <w:color w:val="000000"/>
                          <w:sz w:val="20"/>
                          <w:szCs w:val="20"/>
                          <w:lang w:eastAsia="zh-CN"/>
                        </w:rPr>
                        <w:t>genstudy.sexremove</w:t>
                      </w:r>
                      <w:proofErr w:type="spellEnd"/>
                    </w:p>
                    <w:p w:rsidR="0016178B" w:rsidRPr="005103CB" w:rsidRDefault="0016178B" w:rsidP="001617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16178B" w:rsidRDefault="0016178B" w:rsidP="0016178B">
      <w:pPr>
        <w:spacing w:after="0" w:line="240" w:lineRule="auto"/>
        <w:rPr>
          <w:rFonts w:cs="Helvetica"/>
          <w:i/>
          <w:color w:val="000000"/>
        </w:rPr>
      </w:pPr>
    </w:p>
    <w:p w:rsidR="0016178B" w:rsidRPr="0016178B" w:rsidRDefault="0016178B" w:rsidP="0016178B">
      <w:pPr>
        <w:spacing w:after="0" w:line="240" w:lineRule="auto"/>
        <w:rPr>
          <w:rFonts w:cs="Helvetica"/>
          <w:i/>
          <w:color w:val="000000"/>
        </w:rPr>
      </w:pPr>
    </w:p>
    <w:p w:rsidR="006455D8" w:rsidRPr="008E624C" w:rsidRDefault="008E624C" w:rsidP="006455D8">
      <w:pPr>
        <w:pStyle w:val="ListParagraph"/>
        <w:numPr>
          <w:ilvl w:val="0"/>
          <w:numId w:val="4"/>
        </w:numPr>
        <w:spacing w:after="0" w:line="240" w:lineRule="auto"/>
        <w:rPr>
          <w:rFonts w:cs="Helvetica"/>
          <w:i/>
          <w:color w:val="000000"/>
        </w:rPr>
      </w:pPr>
      <w:r>
        <w:rPr>
          <w:i/>
        </w:rPr>
        <w:t>Use the command below to remove these individuals from the ‘genstudy.CR’ dataset, and create a new dataset named ‘</w:t>
      </w:r>
      <w:proofErr w:type="spellStart"/>
      <w:r>
        <w:rPr>
          <w:i/>
        </w:rPr>
        <w:t>genstudy.sex</w:t>
      </w:r>
      <w:proofErr w:type="spellEnd"/>
      <w:r>
        <w:rPr>
          <w:i/>
        </w:rPr>
        <w:t>’.</w:t>
      </w:r>
    </w:p>
    <w:p w:rsidR="008E624C" w:rsidRDefault="007B129C" w:rsidP="008E624C">
      <w:pPr>
        <w:spacing w:after="0" w:line="240" w:lineRule="auto"/>
        <w:rPr>
          <w:rFonts w:cs="Helvetica"/>
          <w:i/>
          <w:color w:val="000000"/>
        </w:rPr>
      </w:pPr>
      <w:r>
        <w:rPr>
          <w:rFonts w:eastAsia="Times New Roman" w:cs="Times New Roman"/>
          <w:noProof/>
          <w:lang w:eastAsia="zh-CN"/>
        </w:rPr>
        <mc:AlternateContent>
          <mc:Choice Requires="wps">
            <w:drawing>
              <wp:anchor distT="0" distB="0" distL="114300" distR="114300" simplePos="0" relativeHeight="251705344" behindDoc="0" locked="0" layoutInCell="1" allowOverlap="1">
                <wp:simplePos x="0" y="0"/>
                <wp:positionH relativeFrom="column">
                  <wp:posOffset>219075</wp:posOffset>
                </wp:positionH>
                <wp:positionV relativeFrom="paragraph">
                  <wp:posOffset>133985</wp:posOffset>
                </wp:positionV>
                <wp:extent cx="5276850" cy="295275"/>
                <wp:effectExtent l="0" t="0" r="19050" b="285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295275"/>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w:t>
                            </w:r>
                            <w:r w:rsidRPr="00A56512">
                              <w:rPr>
                                <w:rFonts w:eastAsia="Times New Roman" w:cs="Times New Roman"/>
                                <w:b/>
                                <w:color w:val="000000"/>
                                <w:sz w:val="20"/>
                                <w:szCs w:val="20"/>
                                <w:lang w:eastAsia="zh-CN"/>
                              </w:rPr>
                              <w:t>link</w:t>
                            </w:r>
                            <w:proofErr w:type="gramEnd"/>
                            <w:r w:rsidRPr="00A56512">
                              <w:rPr>
                                <w:rFonts w:eastAsia="Times New Roman" w:cs="Times New Roman"/>
                                <w:b/>
                                <w:color w:val="000000"/>
                                <w:sz w:val="20"/>
                                <w:szCs w:val="20"/>
                                <w:lang w:eastAsia="zh-CN"/>
                              </w:rPr>
                              <w:t xml:space="preserve"> </w:t>
                            </w:r>
                            <w:r w:rsidR="0016178B" w:rsidRPr="00A56512">
                              <w:rPr>
                                <w:rFonts w:eastAsia="Times New Roman" w:cs="Times New Roman"/>
                                <w:b/>
                                <w:color w:val="000000"/>
                                <w:sz w:val="20"/>
                                <w:szCs w:val="20"/>
                                <w:lang w:eastAsia="zh-CN"/>
                              </w:rPr>
                              <w:t>--</w:t>
                            </w:r>
                            <w:proofErr w:type="spellStart"/>
                            <w:r w:rsidRPr="00A56512">
                              <w:rPr>
                                <w:rFonts w:eastAsia="Times New Roman" w:cs="Times New Roman"/>
                                <w:b/>
                                <w:color w:val="000000"/>
                                <w:sz w:val="20"/>
                                <w:szCs w:val="20"/>
                                <w:lang w:eastAsia="zh-CN"/>
                              </w:rPr>
                              <w:t>bfile</w:t>
                            </w:r>
                            <w:proofErr w:type="spellEnd"/>
                            <w:r w:rsidRPr="00A56512">
                              <w:rPr>
                                <w:rFonts w:eastAsia="Times New Roman" w:cs="Times New Roman"/>
                                <w:b/>
                                <w:color w:val="000000"/>
                                <w:sz w:val="20"/>
                                <w:szCs w:val="20"/>
                                <w:lang w:eastAsia="zh-CN"/>
                              </w:rPr>
                              <w:t xml:space="preserve"> genstudy.CR </w:t>
                            </w:r>
                            <w:r w:rsidR="0016178B" w:rsidRPr="00A56512">
                              <w:rPr>
                                <w:rFonts w:eastAsia="Times New Roman" w:cs="Times New Roman"/>
                                <w:b/>
                                <w:color w:val="000000"/>
                                <w:sz w:val="20"/>
                                <w:szCs w:val="20"/>
                                <w:lang w:eastAsia="zh-CN"/>
                              </w:rPr>
                              <w:t>--</w:t>
                            </w:r>
                            <w:proofErr w:type="spellStart"/>
                            <w:r w:rsidRPr="00A56512">
                              <w:rPr>
                                <w:rFonts w:eastAsia="Times New Roman" w:cs="Times New Roman"/>
                                <w:b/>
                                <w:color w:val="000000"/>
                                <w:sz w:val="20"/>
                                <w:szCs w:val="20"/>
                                <w:lang w:eastAsia="zh-CN"/>
                              </w:rPr>
                              <w:t>noweb</w:t>
                            </w:r>
                            <w:proofErr w:type="spellEnd"/>
                            <w:r w:rsidRPr="00A56512">
                              <w:rPr>
                                <w:rFonts w:eastAsia="Times New Roman" w:cs="Times New Roman"/>
                                <w:b/>
                                <w:color w:val="000000"/>
                                <w:sz w:val="20"/>
                                <w:szCs w:val="20"/>
                                <w:lang w:eastAsia="zh-CN"/>
                              </w:rPr>
                              <w:t xml:space="preserve"> </w:t>
                            </w:r>
                            <w:r w:rsidR="0016178B" w:rsidRPr="00A56512">
                              <w:rPr>
                                <w:rFonts w:eastAsia="Times New Roman" w:cs="Times New Roman"/>
                                <w:b/>
                                <w:color w:val="000000"/>
                                <w:sz w:val="20"/>
                                <w:szCs w:val="20"/>
                                <w:lang w:eastAsia="zh-CN"/>
                              </w:rPr>
                              <w:t>--</w:t>
                            </w:r>
                            <w:r w:rsidRPr="00A56512">
                              <w:rPr>
                                <w:rFonts w:eastAsia="Times New Roman" w:cs="Times New Roman"/>
                                <w:b/>
                                <w:color w:val="000000"/>
                                <w:sz w:val="20"/>
                                <w:szCs w:val="20"/>
                                <w:lang w:eastAsia="zh-CN"/>
                              </w:rPr>
                              <w:t xml:space="preserve">remove </w:t>
                            </w:r>
                            <w:proofErr w:type="spellStart"/>
                            <w:r w:rsidRPr="00A56512">
                              <w:rPr>
                                <w:rFonts w:eastAsia="Times New Roman" w:cs="Times New Roman"/>
                                <w:b/>
                                <w:color w:val="000000"/>
                                <w:sz w:val="20"/>
                                <w:szCs w:val="20"/>
                                <w:lang w:eastAsia="zh-CN"/>
                              </w:rPr>
                              <w:t>genstudy.sexremove</w:t>
                            </w:r>
                            <w:proofErr w:type="spellEnd"/>
                            <w:r w:rsidRPr="00A56512">
                              <w:rPr>
                                <w:rFonts w:eastAsia="Times New Roman" w:cs="Times New Roman"/>
                                <w:b/>
                                <w:color w:val="000000"/>
                                <w:sz w:val="20"/>
                                <w:szCs w:val="20"/>
                                <w:lang w:eastAsia="zh-CN"/>
                              </w:rPr>
                              <w:t xml:space="preserve"> </w:t>
                            </w:r>
                            <w:r w:rsidR="0016178B" w:rsidRPr="00A56512">
                              <w:rPr>
                                <w:rFonts w:eastAsia="Times New Roman" w:cs="Times New Roman"/>
                                <w:b/>
                                <w:color w:val="000000"/>
                                <w:sz w:val="20"/>
                                <w:szCs w:val="20"/>
                                <w:lang w:eastAsia="zh-CN"/>
                              </w:rPr>
                              <w:t>--</w:t>
                            </w:r>
                            <w:r w:rsidRPr="00A56512">
                              <w:rPr>
                                <w:rFonts w:eastAsia="Times New Roman" w:cs="Times New Roman"/>
                                <w:b/>
                                <w:color w:val="000000"/>
                                <w:sz w:val="20"/>
                                <w:szCs w:val="20"/>
                                <w:lang w:eastAsia="zh-CN"/>
                              </w:rPr>
                              <w:t xml:space="preserve">make-bed </w:t>
                            </w:r>
                            <w:r w:rsidR="0016178B" w:rsidRPr="00A56512">
                              <w:rPr>
                                <w:rFonts w:eastAsia="Times New Roman" w:cs="Times New Roman"/>
                                <w:b/>
                                <w:color w:val="000000"/>
                                <w:sz w:val="20"/>
                                <w:szCs w:val="20"/>
                                <w:lang w:eastAsia="zh-CN"/>
                              </w:rPr>
                              <w:t>--</w:t>
                            </w:r>
                            <w:r w:rsidRPr="00A56512">
                              <w:rPr>
                                <w:rFonts w:eastAsia="Times New Roman" w:cs="Times New Roman"/>
                                <w:b/>
                                <w:color w:val="000000"/>
                                <w:sz w:val="20"/>
                                <w:szCs w:val="20"/>
                                <w:lang w:eastAsia="zh-CN"/>
                              </w:rPr>
                              <w:t xml:space="preserve">out </w:t>
                            </w:r>
                            <w:proofErr w:type="spellStart"/>
                            <w:r w:rsidRPr="00A56512">
                              <w:rPr>
                                <w:rFonts w:eastAsia="Times New Roman" w:cs="Times New Roman"/>
                                <w:b/>
                                <w:color w:val="000000"/>
                                <w:sz w:val="20"/>
                                <w:szCs w:val="20"/>
                                <w:lang w:eastAsia="zh-CN"/>
                              </w:rPr>
                              <w:t>genstudy.sex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4" o:spid="_x0000_s1051" type="#_x0000_t202" style="position:absolute;margin-left:17.25pt;margin-top:10.55pt;width:415.5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" fillcolor="#dce6f2">
                <v:textbox>
                  <w:txbxContent>
                    <w:p w:rsidR="00A56512" w:rsidRPr="00EB5E66" w:rsidRDefault="00A56512"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w:t>
                      </w:r>
                      <w:r w:rsidRPr="00A56512">
                        <w:rPr>
                          <w:rFonts w:eastAsia="Times New Roman" w:cs="Times New Roman"/>
                          <w:b/>
                          <w:color w:val="000000"/>
                          <w:sz w:val="20"/>
                          <w:szCs w:val="20"/>
                          <w:lang w:eastAsia="zh-CN"/>
                        </w:rPr>
                        <w:t>link</w:t>
                      </w:r>
                      <w:proofErr w:type="gramEnd"/>
                      <w:r w:rsidRPr="00A56512">
                        <w:rPr>
                          <w:rFonts w:eastAsia="Times New Roman" w:cs="Times New Roman"/>
                          <w:b/>
                          <w:color w:val="000000"/>
                          <w:sz w:val="20"/>
                          <w:szCs w:val="20"/>
                          <w:lang w:eastAsia="zh-CN"/>
                        </w:rPr>
                        <w:t xml:space="preserve"> </w:t>
                      </w:r>
                      <w:r w:rsidR="0016178B" w:rsidRPr="00A56512">
                        <w:rPr>
                          <w:rFonts w:eastAsia="Times New Roman" w:cs="Times New Roman"/>
                          <w:b/>
                          <w:color w:val="000000"/>
                          <w:sz w:val="20"/>
                          <w:szCs w:val="20"/>
                          <w:lang w:eastAsia="zh-CN"/>
                        </w:rPr>
                        <w:t>--</w:t>
                      </w:r>
                      <w:proofErr w:type="spellStart"/>
                      <w:r w:rsidRPr="00A56512">
                        <w:rPr>
                          <w:rFonts w:eastAsia="Times New Roman" w:cs="Times New Roman"/>
                          <w:b/>
                          <w:color w:val="000000"/>
                          <w:sz w:val="20"/>
                          <w:szCs w:val="20"/>
                          <w:lang w:eastAsia="zh-CN"/>
                        </w:rPr>
                        <w:t>bfile</w:t>
                      </w:r>
                      <w:proofErr w:type="spellEnd"/>
                      <w:r w:rsidRPr="00A56512">
                        <w:rPr>
                          <w:rFonts w:eastAsia="Times New Roman" w:cs="Times New Roman"/>
                          <w:b/>
                          <w:color w:val="000000"/>
                          <w:sz w:val="20"/>
                          <w:szCs w:val="20"/>
                          <w:lang w:eastAsia="zh-CN"/>
                        </w:rPr>
                        <w:t xml:space="preserve"> genstudy.CR </w:t>
                      </w:r>
                      <w:r w:rsidR="0016178B" w:rsidRPr="00A56512">
                        <w:rPr>
                          <w:rFonts w:eastAsia="Times New Roman" w:cs="Times New Roman"/>
                          <w:b/>
                          <w:color w:val="000000"/>
                          <w:sz w:val="20"/>
                          <w:szCs w:val="20"/>
                          <w:lang w:eastAsia="zh-CN"/>
                        </w:rPr>
                        <w:t>--</w:t>
                      </w:r>
                      <w:proofErr w:type="spellStart"/>
                      <w:r w:rsidRPr="00A56512">
                        <w:rPr>
                          <w:rFonts w:eastAsia="Times New Roman" w:cs="Times New Roman"/>
                          <w:b/>
                          <w:color w:val="000000"/>
                          <w:sz w:val="20"/>
                          <w:szCs w:val="20"/>
                          <w:lang w:eastAsia="zh-CN"/>
                        </w:rPr>
                        <w:t>noweb</w:t>
                      </w:r>
                      <w:proofErr w:type="spellEnd"/>
                      <w:r w:rsidRPr="00A56512">
                        <w:rPr>
                          <w:rFonts w:eastAsia="Times New Roman" w:cs="Times New Roman"/>
                          <w:b/>
                          <w:color w:val="000000"/>
                          <w:sz w:val="20"/>
                          <w:szCs w:val="20"/>
                          <w:lang w:eastAsia="zh-CN"/>
                        </w:rPr>
                        <w:t xml:space="preserve"> </w:t>
                      </w:r>
                      <w:r w:rsidR="0016178B" w:rsidRPr="00A56512">
                        <w:rPr>
                          <w:rFonts w:eastAsia="Times New Roman" w:cs="Times New Roman"/>
                          <w:b/>
                          <w:color w:val="000000"/>
                          <w:sz w:val="20"/>
                          <w:szCs w:val="20"/>
                          <w:lang w:eastAsia="zh-CN"/>
                        </w:rPr>
                        <w:t>--</w:t>
                      </w:r>
                      <w:r w:rsidRPr="00A56512">
                        <w:rPr>
                          <w:rFonts w:eastAsia="Times New Roman" w:cs="Times New Roman"/>
                          <w:b/>
                          <w:color w:val="000000"/>
                          <w:sz w:val="20"/>
                          <w:szCs w:val="20"/>
                          <w:lang w:eastAsia="zh-CN"/>
                        </w:rPr>
                        <w:t xml:space="preserve">remove </w:t>
                      </w:r>
                      <w:proofErr w:type="spellStart"/>
                      <w:r w:rsidRPr="00A56512">
                        <w:rPr>
                          <w:rFonts w:eastAsia="Times New Roman" w:cs="Times New Roman"/>
                          <w:b/>
                          <w:color w:val="000000"/>
                          <w:sz w:val="20"/>
                          <w:szCs w:val="20"/>
                          <w:lang w:eastAsia="zh-CN"/>
                        </w:rPr>
                        <w:t>genstudy.sexremove</w:t>
                      </w:r>
                      <w:proofErr w:type="spellEnd"/>
                      <w:r w:rsidRPr="00A56512">
                        <w:rPr>
                          <w:rFonts w:eastAsia="Times New Roman" w:cs="Times New Roman"/>
                          <w:b/>
                          <w:color w:val="000000"/>
                          <w:sz w:val="20"/>
                          <w:szCs w:val="20"/>
                          <w:lang w:eastAsia="zh-CN"/>
                        </w:rPr>
                        <w:t xml:space="preserve"> </w:t>
                      </w:r>
                      <w:r w:rsidR="0016178B" w:rsidRPr="00A56512">
                        <w:rPr>
                          <w:rFonts w:eastAsia="Times New Roman" w:cs="Times New Roman"/>
                          <w:b/>
                          <w:color w:val="000000"/>
                          <w:sz w:val="20"/>
                          <w:szCs w:val="20"/>
                          <w:lang w:eastAsia="zh-CN"/>
                        </w:rPr>
                        <w:t>--</w:t>
                      </w:r>
                      <w:r w:rsidRPr="00A56512">
                        <w:rPr>
                          <w:rFonts w:eastAsia="Times New Roman" w:cs="Times New Roman"/>
                          <w:b/>
                          <w:color w:val="000000"/>
                          <w:sz w:val="20"/>
                          <w:szCs w:val="20"/>
                          <w:lang w:eastAsia="zh-CN"/>
                        </w:rPr>
                        <w:t xml:space="preserve">make-bed </w:t>
                      </w:r>
                      <w:r w:rsidR="0016178B" w:rsidRPr="00A56512">
                        <w:rPr>
                          <w:rFonts w:eastAsia="Times New Roman" w:cs="Times New Roman"/>
                          <w:b/>
                          <w:color w:val="000000"/>
                          <w:sz w:val="20"/>
                          <w:szCs w:val="20"/>
                          <w:lang w:eastAsia="zh-CN"/>
                        </w:rPr>
                        <w:t>--</w:t>
                      </w:r>
                      <w:r w:rsidRPr="00A56512">
                        <w:rPr>
                          <w:rFonts w:eastAsia="Times New Roman" w:cs="Times New Roman"/>
                          <w:b/>
                          <w:color w:val="000000"/>
                          <w:sz w:val="20"/>
                          <w:szCs w:val="20"/>
                          <w:lang w:eastAsia="zh-CN"/>
                        </w:rPr>
                        <w:t xml:space="preserve">out </w:t>
                      </w:r>
                      <w:proofErr w:type="spellStart"/>
                      <w:r w:rsidRPr="00A56512">
                        <w:rPr>
                          <w:rFonts w:eastAsia="Times New Roman" w:cs="Times New Roman"/>
                          <w:b/>
                          <w:color w:val="000000"/>
                          <w:sz w:val="20"/>
                          <w:szCs w:val="20"/>
                          <w:lang w:eastAsia="zh-CN"/>
                        </w:rPr>
                        <w:t>genstudy.sex</w:t>
                      </w:r>
                      <w:proofErr w:type="spellEnd"/>
                    </w:p>
                  </w:txbxContent>
                </v:textbox>
              </v:shape>
            </w:pict>
          </mc:Fallback>
        </mc:AlternateContent>
      </w:r>
    </w:p>
    <w:p w:rsidR="008E624C" w:rsidRDefault="008E624C" w:rsidP="008E624C">
      <w:pPr>
        <w:spacing w:after="0" w:line="240" w:lineRule="auto"/>
        <w:rPr>
          <w:rFonts w:cs="Helvetica"/>
          <w:i/>
          <w:color w:val="000000"/>
        </w:rPr>
      </w:pPr>
    </w:p>
    <w:p w:rsidR="008E624C" w:rsidRDefault="008E624C" w:rsidP="008E624C">
      <w:pPr>
        <w:spacing w:after="0" w:line="240" w:lineRule="auto"/>
        <w:rPr>
          <w:rFonts w:cs="Helvetica"/>
          <w:i/>
          <w:color w:val="000000"/>
        </w:rPr>
      </w:pPr>
    </w:p>
    <w:p w:rsidR="008E624C" w:rsidRPr="0016178B" w:rsidRDefault="0016178B" w:rsidP="0016178B">
      <w:pPr>
        <w:pStyle w:val="ListParagraph"/>
        <w:numPr>
          <w:ilvl w:val="0"/>
          <w:numId w:val="4"/>
        </w:numPr>
        <w:spacing w:after="0" w:line="240" w:lineRule="auto"/>
        <w:rPr>
          <w:rFonts w:cs="Helvetica"/>
          <w:i/>
          <w:color w:val="000000"/>
        </w:rPr>
      </w:pPr>
      <w:r>
        <w:rPr>
          <w:rFonts w:cs="Helvetica"/>
          <w:i/>
          <w:color w:val="000000"/>
        </w:rPr>
        <w:t xml:space="preserve">How many individuals are removed at this </w:t>
      </w:r>
      <w:r w:rsidR="00F77CEC">
        <w:rPr>
          <w:rFonts w:cs="Helvetica"/>
          <w:i/>
          <w:color w:val="000000"/>
        </w:rPr>
        <w:t xml:space="preserve">stage? </w:t>
      </w:r>
      <w:r>
        <w:rPr>
          <w:rFonts w:cs="Helvetica"/>
          <w:i/>
          <w:color w:val="000000"/>
        </w:rPr>
        <w:t>Is this different to the number of individuals listed in the file ‘</w:t>
      </w:r>
      <w:proofErr w:type="spellStart"/>
      <w:r>
        <w:rPr>
          <w:rFonts w:cs="Helvetica"/>
          <w:i/>
          <w:color w:val="000000"/>
        </w:rPr>
        <w:t>genstudy.sexremove</w:t>
      </w:r>
      <w:proofErr w:type="spellEnd"/>
      <w:r>
        <w:rPr>
          <w:rFonts w:cs="Helvetica"/>
          <w:i/>
          <w:color w:val="000000"/>
        </w:rPr>
        <w:t xml:space="preserve">’? If so, why do you think this </w:t>
      </w:r>
      <w:r w:rsidR="00F77CEC">
        <w:rPr>
          <w:rFonts w:cs="Helvetica"/>
          <w:i/>
          <w:color w:val="000000"/>
        </w:rPr>
        <w:t>is?</w:t>
      </w:r>
    </w:p>
    <w:p w:rsidR="006455D8" w:rsidRPr="00CD5111" w:rsidRDefault="006455D8" w:rsidP="006455D8">
      <w:pPr>
        <w:pStyle w:val="ListParagraph"/>
      </w:pPr>
    </w:p>
    <w:p w:rsidR="008E624C" w:rsidRPr="008E624C" w:rsidRDefault="006455D8" w:rsidP="008E624C">
      <w:pPr>
        <w:pStyle w:val="ListParagraph"/>
        <w:numPr>
          <w:ilvl w:val="0"/>
          <w:numId w:val="12"/>
        </w:numPr>
        <w:rPr>
          <w:b/>
        </w:rPr>
      </w:pPr>
      <w:r w:rsidRPr="008E624C">
        <w:rPr>
          <w:b/>
        </w:rPr>
        <w:t>Remove duplicates and related samples</w:t>
      </w:r>
    </w:p>
    <w:p w:rsidR="006455D8" w:rsidRDefault="008E624C" w:rsidP="008E624C">
      <w:pPr>
        <w:ind w:left="360"/>
      </w:pPr>
      <w:r>
        <w:t>We use an IBD threshold of 0.1875 to filter out either duplicated or closely related samples. We can create a list of individuals who appear to be duplicated samples or related by filtering column 10 of our previously created file, ‘</w:t>
      </w:r>
      <w:proofErr w:type="spellStart"/>
      <w:r>
        <w:t>genstudy.PI.genome</w:t>
      </w:r>
      <w:proofErr w:type="spellEnd"/>
      <w:r>
        <w:t>’ with reference to the value 0.1875.</w:t>
      </w:r>
      <w:r>
        <w:rPr>
          <w:i/>
        </w:rPr>
        <w:t xml:space="preserve"> </w:t>
      </w:r>
      <w:r>
        <w:t>To do this, we can use the following code:</w:t>
      </w:r>
    </w:p>
    <w:p w:rsidR="006455D8" w:rsidRPr="00EF1870" w:rsidRDefault="007B129C" w:rsidP="006455D8">
      <w:pPr>
        <w:pStyle w:val="ListParagraph"/>
        <w:spacing w:after="0" w:line="240" w:lineRule="auto"/>
        <w:rPr>
          <w:rFonts w:cs="Helvetica"/>
          <w:i/>
          <w:color w:val="000000"/>
        </w:rPr>
      </w:pPr>
      <w:r>
        <w:rPr>
          <w:rFonts w:eastAsia="Times New Roman" w:cs="Times New Roman"/>
          <w:noProof/>
          <w:lang w:eastAsia="zh-CN"/>
        </w:rPr>
        <mc:AlternateContent>
          <mc:Choice Requires="wps">
            <w:drawing>
              <wp:anchor distT="0" distB="0" distL="114300" distR="114300" simplePos="0" relativeHeight="251707392" behindDoc="0" locked="0" layoutInCell="1" allowOverlap="1">
                <wp:simplePos x="0" y="0"/>
                <wp:positionH relativeFrom="column">
                  <wp:posOffset>133350</wp:posOffset>
                </wp:positionH>
                <wp:positionV relativeFrom="paragraph">
                  <wp:posOffset>69215</wp:posOffset>
                </wp:positionV>
                <wp:extent cx="5876925" cy="314325"/>
                <wp:effectExtent l="0" t="0" r="28575"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14325"/>
                        </a:xfrm>
                        <a:prstGeom prst="rect">
                          <a:avLst/>
                        </a:prstGeom>
                        <a:solidFill>
                          <a:srgbClr val="4F81BD">
                            <a:lumMod val="20000"/>
                            <a:lumOff val="80000"/>
                          </a:srgbClr>
                        </a:solidFill>
                        <a:ln w="9525">
                          <a:solidFill>
                            <a:srgbClr val="000000"/>
                          </a:solidFill>
                          <a:miter lim="800000"/>
                          <a:headEnd/>
                          <a:tailEnd/>
                        </a:ln>
                      </wps:spPr>
                      <wps:txbx>
                        <w:txbxContent>
                          <w:p w:rsidR="00A56512" w:rsidRPr="00EB5E66"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sidRPr="00A56512">
                              <w:rPr>
                                <w:rFonts w:eastAsia="Times New Roman" w:cs="Times New Roman"/>
                                <w:b/>
                                <w:color w:val="000000"/>
                                <w:sz w:val="20"/>
                                <w:szCs w:val="20"/>
                                <w:lang w:eastAsia="zh-CN"/>
                              </w:rPr>
                              <w:t>awk</w:t>
                            </w:r>
                            <w:proofErr w:type="spellEnd"/>
                            <w:proofErr w:type="gramEnd"/>
                            <w:r w:rsidRPr="00A56512">
                              <w:rPr>
                                <w:rFonts w:eastAsia="Times New Roman" w:cs="Times New Roman"/>
                                <w:b/>
                                <w:color w:val="000000"/>
                                <w:sz w:val="20"/>
                                <w:szCs w:val="20"/>
                                <w:lang w:eastAsia="zh-CN"/>
                              </w:rPr>
                              <w:t xml:space="preserve"> '$1</w:t>
                            </w:r>
                            <w:r w:rsidR="0016178B">
                              <w:rPr>
                                <w:rFonts w:eastAsia="Times New Roman" w:cs="Times New Roman"/>
                                <w:b/>
                                <w:color w:val="000000"/>
                                <w:sz w:val="20"/>
                                <w:szCs w:val="20"/>
                                <w:lang w:eastAsia="zh-CN"/>
                              </w:rPr>
                              <w:t xml:space="preserve">0 &gt;= 0.1875 {print}' </w:t>
                            </w:r>
                            <w:proofErr w:type="spellStart"/>
                            <w:r w:rsidR="0016178B">
                              <w:rPr>
                                <w:rFonts w:eastAsia="Times New Roman" w:cs="Times New Roman"/>
                                <w:b/>
                                <w:color w:val="000000"/>
                                <w:sz w:val="20"/>
                                <w:szCs w:val="20"/>
                                <w:lang w:eastAsia="zh-CN"/>
                              </w:rPr>
                              <w:t>genstudy</w:t>
                            </w:r>
                            <w:r w:rsidRPr="00A56512">
                              <w:rPr>
                                <w:rFonts w:eastAsia="Times New Roman" w:cs="Times New Roman"/>
                                <w:b/>
                                <w:color w:val="000000"/>
                                <w:sz w:val="20"/>
                                <w:szCs w:val="20"/>
                                <w:lang w:eastAsia="zh-CN"/>
                              </w:rPr>
                              <w:t>.genome</w:t>
                            </w:r>
                            <w:proofErr w:type="spellEnd"/>
                            <w:r w:rsidRPr="00A56512">
                              <w:rPr>
                                <w:rFonts w:eastAsia="Times New Roman" w:cs="Times New Roman"/>
                                <w:b/>
                                <w:color w:val="000000"/>
                                <w:sz w:val="20"/>
                                <w:szCs w:val="20"/>
                                <w:lang w:eastAsia="zh-CN"/>
                              </w:rPr>
                              <w:t xml:space="preserve"> &gt; </w:t>
                            </w:r>
                            <w:proofErr w:type="spellStart"/>
                            <w:r w:rsidRPr="00A56512">
                              <w:rPr>
                                <w:rFonts w:eastAsia="Times New Roman" w:cs="Times New Roman"/>
                                <w:b/>
                                <w:color w:val="000000"/>
                                <w:sz w:val="20"/>
                                <w:szCs w:val="20"/>
                                <w:lang w:eastAsia="zh-CN"/>
                              </w:rPr>
                              <w:t>genstudy.PIremove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2" type="#_x0000_t202" style="position:absolute;left:0;text-align:left;margin-left:10.5pt;margin-top:5.45pt;width:462.75pt;height:2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" fillcolor="#dce6f2">
                <v:textbox>
                  <w:txbxContent>
                    <w:p w:rsidR="00A56512" w:rsidRPr="00EB5E66"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sidRPr="00A56512">
                        <w:rPr>
                          <w:rFonts w:eastAsia="Times New Roman" w:cs="Times New Roman"/>
                          <w:b/>
                          <w:color w:val="000000"/>
                          <w:sz w:val="20"/>
                          <w:szCs w:val="20"/>
                          <w:lang w:eastAsia="zh-CN"/>
                        </w:rPr>
                        <w:t>awk</w:t>
                      </w:r>
                      <w:proofErr w:type="spellEnd"/>
                      <w:proofErr w:type="gramEnd"/>
                      <w:r w:rsidRPr="00A56512">
                        <w:rPr>
                          <w:rFonts w:eastAsia="Times New Roman" w:cs="Times New Roman"/>
                          <w:b/>
                          <w:color w:val="000000"/>
                          <w:sz w:val="20"/>
                          <w:szCs w:val="20"/>
                          <w:lang w:eastAsia="zh-CN"/>
                        </w:rPr>
                        <w:t xml:space="preserve"> '$1</w:t>
                      </w:r>
                      <w:r w:rsidR="0016178B">
                        <w:rPr>
                          <w:rFonts w:eastAsia="Times New Roman" w:cs="Times New Roman"/>
                          <w:b/>
                          <w:color w:val="000000"/>
                          <w:sz w:val="20"/>
                          <w:szCs w:val="20"/>
                          <w:lang w:eastAsia="zh-CN"/>
                        </w:rPr>
                        <w:t xml:space="preserve">0 &gt;= 0.1875 {print}' </w:t>
                      </w:r>
                      <w:proofErr w:type="spellStart"/>
                      <w:r w:rsidR="0016178B">
                        <w:rPr>
                          <w:rFonts w:eastAsia="Times New Roman" w:cs="Times New Roman"/>
                          <w:b/>
                          <w:color w:val="000000"/>
                          <w:sz w:val="20"/>
                          <w:szCs w:val="20"/>
                          <w:lang w:eastAsia="zh-CN"/>
                        </w:rPr>
                        <w:t>genstudy</w:t>
                      </w:r>
                      <w:r w:rsidRPr="00A56512">
                        <w:rPr>
                          <w:rFonts w:eastAsia="Times New Roman" w:cs="Times New Roman"/>
                          <w:b/>
                          <w:color w:val="000000"/>
                          <w:sz w:val="20"/>
                          <w:szCs w:val="20"/>
                          <w:lang w:eastAsia="zh-CN"/>
                        </w:rPr>
                        <w:t>.genome</w:t>
                      </w:r>
                      <w:proofErr w:type="spellEnd"/>
                      <w:r w:rsidRPr="00A56512">
                        <w:rPr>
                          <w:rFonts w:eastAsia="Times New Roman" w:cs="Times New Roman"/>
                          <w:b/>
                          <w:color w:val="000000"/>
                          <w:sz w:val="20"/>
                          <w:szCs w:val="20"/>
                          <w:lang w:eastAsia="zh-CN"/>
                        </w:rPr>
                        <w:t xml:space="preserve"> &gt; </w:t>
                      </w:r>
                      <w:proofErr w:type="spellStart"/>
                      <w:r w:rsidRPr="00A56512">
                        <w:rPr>
                          <w:rFonts w:eastAsia="Times New Roman" w:cs="Times New Roman"/>
                          <w:b/>
                          <w:color w:val="000000"/>
                          <w:sz w:val="20"/>
                          <w:szCs w:val="20"/>
                          <w:lang w:eastAsia="zh-CN"/>
                        </w:rPr>
                        <w:t>genstudy.PIremove</w:t>
                      </w:r>
                      <w:proofErr w:type="spellEnd"/>
                    </w:p>
                  </w:txbxContent>
                </v:textbox>
              </v:shape>
            </w:pict>
          </mc:Fallback>
        </mc:AlternateContent>
      </w:r>
    </w:p>
    <w:p w:rsidR="0016178B" w:rsidRDefault="0016178B" w:rsidP="0016178B">
      <w:pPr>
        <w:pStyle w:val="ListParagraph"/>
        <w:spacing w:after="0" w:line="240" w:lineRule="auto"/>
      </w:pPr>
    </w:p>
    <w:p w:rsidR="0040759F" w:rsidRPr="0040759F" w:rsidRDefault="0040759F" w:rsidP="0040759F">
      <w:pPr>
        <w:spacing w:after="0" w:line="240" w:lineRule="auto"/>
      </w:pPr>
    </w:p>
    <w:p w:rsidR="0040759F" w:rsidRDefault="0040759F" w:rsidP="0040759F">
      <w:pPr>
        <w:pStyle w:val="ListParagraph"/>
        <w:numPr>
          <w:ilvl w:val="0"/>
          <w:numId w:val="4"/>
        </w:numPr>
        <w:spacing w:after="0" w:line="240" w:lineRule="auto"/>
        <w:rPr>
          <w:i/>
        </w:rPr>
      </w:pPr>
      <w:r w:rsidRPr="0016178B">
        <w:rPr>
          <w:i/>
        </w:rPr>
        <w:t>View this list of individuals by using the command:</w:t>
      </w:r>
    </w:p>
    <w:p w:rsidR="0040759F" w:rsidRDefault="007B129C" w:rsidP="0040759F">
      <w:pPr>
        <w:spacing w:after="0" w:line="240" w:lineRule="auto"/>
        <w:rPr>
          <w:i/>
        </w:rPr>
      </w:pPr>
      <w:r>
        <w:rPr>
          <w:rFonts w:eastAsia="Times New Roman" w:cs="Times New Roman"/>
          <w:noProof/>
          <w:lang w:eastAsia="zh-CN"/>
        </w:rPr>
        <mc:AlternateContent>
          <mc:Choice Requires="wps">
            <w:drawing>
              <wp:anchor distT="0" distB="0" distL="114300" distR="114300" simplePos="0" relativeHeight="251727872" behindDoc="0" locked="0" layoutInCell="1" allowOverlap="1">
                <wp:simplePos x="0" y="0"/>
                <wp:positionH relativeFrom="column">
                  <wp:posOffset>133350</wp:posOffset>
                </wp:positionH>
                <wp:positionV relativeFrom="paragraph">
                  <wp:posOffset>20320</wp:posOffset>
                </wp:positionV>
                <wp:extent cx="5133975" cy="304800"/>
                <wp:effectExtent l="0" t="0" r="28575"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04800"/>
                        </a:xfrm>
                        <a:prstGeom prst="rect">
                          <a:avLst/>
                        </a:prstGeom>
                        <a:solidFill>
                          <a:srgbClr val="4F81BD">
                            <a:lumMod val="20000"/>
                            <a:lumOff val="80000"/>
                          </a:srgbClr>
                        </a:solidFill>
                        <a:ln w="9525">
                          <a:solidFill>
                            <a:srgbClr val="000000"/>
                          </a:solidFill>
                          <a:miter lim="800000"/>
                          <a:headEnd/>
                          <a:tailEnd/>
                        </a:ln>
                      </wps:spPr>
                      <wps:txbx>
                        <w:txbxContent>
                          <w:p w:rsidR="0016178B" w:rsidRPr="00A56512" w:rsidRDefault="0016178B"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cat</w:t>
                            </w:r>
                            <w:proofErr w:type="gramEnd"/>
                            <w:r w:rsidRPr="00A56512">
                              <w:rPr>
                                <w:rFonts w:eastAsia="Times New Roman" w:cs="Times New Roman"/>
                                <w:b/>
                                <w:color w:val="000000"/>
                                <w:sz w:val="20"/>
                                <w:szCs w:val="20"/>
                                <w:lang w:eastAsia="zh-CN"/>
                              </w:rPr>
                              <w:t xml:space="preserve"> </w:t>
                            </w:r>
                            <w:proofErr w:type="spellStart"/>
                            <w:r w:rsidRPr="002620AE">
                              <w:rPr>
                                <w:rFonts w:eastAsia="Times New Roman" w:cs="Times New Roman"/>
                                <w:b/>
                                <w:color w:val="000000"/>
                                <w:sz w:val="20"/>
                                <w:szCs w:val="20"/>
                                <w:lang w:eastAsia="zh-CN"/>
                              </w:rPr>
                              <w:t>genstud</w:t>
                            </w:r>
                            <w:r>
                              <w:rPr>
                                <w:rFonts w:eastAsia="Times New Roman" w:cs="Times New Roman"/>
                                <w:b/>
                                <w:color w:val="000000"/>
                                <w:sz w:val="20"/>
                                <w:szCs w:val="20"/>
                                <w:lang w:eastAsia="zh-CN"/>
                              </w:rPr>
                              <w:t>y.PIremove</w:t>
                            </w:r>
                            <w:proofErr w:type="spellEnd"/>
                          </w:p>
                          <w:p w:rsidR="0016178B" w:rsidRPr="005103CB" w:rsidRDefault="0016178B" w:rsidP="001617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 o:spid="_x0000_s1053" type="#_x0000_t202" style="position:absolute;margin-left:10.5pt;margin-top:1.6pt;width:404.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" fillcolor="#dce6f2">
                <v:textbox>
                  <w:txbxContent>
                    <w:p w:rsidR="0016178B" w:rsidRPr="00A56512" w:rsidRDefault="0016178B"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cat</w:t>
                      </w:r>
                      <w:proofErr w:type="gramEnd"/>
                      <w:r w:rsidRPr="00A56512">
                        <w:rPr>
                          <w:rFonts w:eastAsia="Times New Roman" w:cs="Times New Roman"/>
                          <w:b/>
                          <w:color w:val="000000"/>
                          <w:sz w:val="20"/>
                          <w:szCs w:val="20"/>
                          <w:lang w:eastAsia="zh-CN"/>
                        </w:rPr>
                        <w:t xml:space="preserve"> </w:t>
                      </w:r>
                      <w:proofErr w:type="spellStart"/>
                      <w:r w:rsidRPr="002620AE">
                        <w:rPr>
                          <w:rFonts w:eastAsia="Times New Roman" w:cs="Times New Roman"/>
                          <w:b/>
                          <w:color w:val="000000"/>
                          <w:sz w:val="20"/>
                          <w:szCs w:val="20"/>
                          <w:lang w:eastAsia="zh-CN"/>
                        </w:rPr>
                        <w:t>genstud</w:t>
                      </w:r>
                      <w:r>
                        <w:rPr>
                          <w:rFonts w:eastAsia="Times New Roman" w:cs="Times New Roman"/>
                          <w:b/>
                          <w:color w:val="000000"/>
                          <w:sz w:val="20"/>
                          <w:szCs w:val="20"/>
                          <w:lang w:eastAsia="zh-CN"/>
                        </w:rPr>
                        <w:t>y.PIremove</w:t>
                      </w:r>
                      <w:proofErr w:type="spellEnd"/>
                    </w:p>
                    <w:p w:rsidR="0016178B" w:rsidRPr="005103CB" w:rsidRDefault="0016178B" w:rsidP="001617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40759F" w:rsidRPr="0040759F" w:rsidRDefault="0040759F" w:rsidP="0040759F">
      <w:pPr>
        <w:spacing w:after="0" w:line="240" w:lineRule="auto"/>
        <w:rPr>
          <w:i/>
        </w:rPr>
      </w:pPr>
    </w:p>
    <w:p w:rsidR="0016178B" w:rsidRPr="0016178B" w:rsidRDefault="008E624C" w:rsidP="008E624C">
      <w:pPr>
        <w:pStyle w:val="ListParagraph"/>
        <w:numPr>
          <w:ilvl w:val="0"/>
          <w:numId w:val="4"/>
        </w:numPr>
        <w:spacing w:after="0" w:line="240" w:lineRule="auto"/>
      </w:pPr>
      <w:r>
        <w:rPr>
          <w:rFonts w:cs="Helvetica"/>
          <w:i/>
          <w:color w:val="000000"/>
        </w:rPr>
        <w:t>Create a list of duplicated/closely related samples</w:t>
      </w:r>
      <w:r w:rsidR="0040759F">
        <w:rPr>
          <w:rFonts w:cs="Helvetica"/>
          <w:i/>
          <w:color w:val="000000"/>
        </w:rPr>
        <w:t xml:space="preserve"> (remove one from each pair). </w:t>
      </w:r>
      <w:r w:rsidR="00490971">
        <w:rPr>
          <w:rFonts w:cs="Helvetica"/>
          <w:i/>
          <w:color w:val="000000"/>
        </w:rPr>
        <w:t>For related pairs</w:t>
      </w:r>
      <w:r w:rsidR="000A41F0">
        <w:rPr>
          <w:rFonts w:cs="Helvetica" w:hint="eastAsia"/>
          <w:i/>
          <w:color w:val="000000"/>
          <w:lang w:eastAsia="zh-CN"/>
        </w:rPr>
        <w:t xml:space="preserve"> or family groups</w:t>
      </w:r>
      <w:r w:rsidR="000A41F0">
        <w:rPr>
          <w:rFonts w:cs="Helvetica"/>
          <w:i/>
          <w:color w:val="000000"/>
        </w:rPr>
        <w:t xml:space="preserve">, </w:t>
      </w:r>
      <w:r w:rsidR="000A41F0">
        <w:rPr>
          <w:rFonts w:cs="Helvetica" w:hint="eastAsia"/>
          <w:i/>
          <w:color w:val="000000"/>
          <w:lang w:eastAsia="zh-CN"/>
        </w:rPr>
        <w:t>th</w:t>
      </w:r>
      <w:r w:rsidR="000A41F0">
        <w:rPr>
          <w:rFonts w:cs="Helvetica"/>
          <w:i/>
          <w:color w:val="000000"/>
        </w:rPr>
        <w:t>e usual</w:t>
      </w:r>
      <w:r w:rsidR="000A41F0">
        <w:rPr>
          <w:rFonts w:cs="Helvetica" w:hint="eastAsia"/>
          <w:i/>
          <w:color w:val="000000"/>
          <w:lang w:eastAsia="zh-CN"/>
        </w:rPr>
        <w:t xml:space="preserve"> QC step is to</w:t>
      </w:r>
      <w:r w:rsidR="00490971">
        <w:rPr>
          <w:rFonts w:cs="Helvetica"/>
          <w:i/>
          <w:color w:val="000000"/>
        </w:rPr>
        <w:t xml:space="preserve"> leave one individual in the dataset </w:t>
      </w:r>
      <w:r w:rsidR="000A41F0">
        <w:rPr>
          <w:rFonts w:cs="Helvetica" w:hint="eastAsia"/>
          <w:i/>
          <w:color w:val="000000"/>
          <w:lang w:eastAsia="zh-CN"/>
        </w:rPr>
        <w:t xml:space="preserve">and drop the other or others, based for example on the one with the least </w:t>
      </w:r>
      <w:proofErr w:type="spellStart"/>
      <w:r w:rsidR="000A41F0">
        <w:rPr>
          <w:rFonts w:cs="Helvetica" w:hint="eastAsia"/>
          <w:i/>
          <w:color w:val="000000"/>
          <w:lang w:eastAsia="zh-CN"/>
        </w:rPr>
        <w:t>missingness</w:t>
      </w:r>
      <w:proofErr w:type="spellEnd"/>
      <w:r w:rsidR="00490971">
        <w:rPr>
          <w:rFonts w:cs="Helvetica"/>
          <w:i/>
          <w:color w:val="000000"/>
        </w:rPr>
        <w:t>. We can manually create the list of samples to be removed:</w:t>
      </w:r>
    </w:p>
    <w:p w:rsidR="0016178B" w:rsidRDefault="007B129C" w:rsidP="0016178B">
      <w:pPr>
        <w:pStyle w:val="ListParagraph"/>
        <w:spacing w:after="0" w:line="240" w:lineRule="auto"/>
      </w:pPr>
      <w:r>
        <w:rPr>
          <w:rFonts w:eastAsia="Times New Roman" w:cs="Times New Roman"/>
          <w:noProof/>
          <w:lang w:eastAsia="zh-CN"/>
        </w:rPr>
        <mc:AlternateContent>
          <mc:Choice Requires="wps">
            <w:drawing>
              <wp:anchor distT="0" distB="0" distL="114300" distR="114300" simplePos="0" relativeHeight="251736064" behindDoc="0" locked="0" layoutInCell="1" allowOverlap="1">
                <wp:simplePos x="0" y="0"/>
                <wp:positionH relativeFrom="column">
                  <wp:posOffset>314325</wp:posOffset>
                </wp:positionH>
                <wp:positionV relativeFrom="paragraph">
                  <wp:posOffset>57150</wp:posOffset>
                </wp:positionV>
                <wp:extent cx="5133975" cy="145732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57325"/>
                        </a:xfrm>
                        <a:prstGeom prst="rect">
                          <a:avLst/>
                        </a:prstGeom>
                        <a:solidFill>
                          <a:srgbClr val="4F81BD">
                            <a:lumMod val="20000"/>
                            <a:lumOff val="80000"/>
                          </a:srgbClr>
                        </a:solidFill>
                        <a:ln w="9525">
                          <a:solidFill>
                            <a:srgbClr val="000000"/>
                          </a:solidFill>
                          <a:miter lim="800000"/>
                          <a:headEnd/>
                          <a:tailEnd/>
                        </a:ln>
                      </wps:spPr>
                      <wps:txbx>
                        <w:txbxContent>
                          <w:p w:rsidR="0040759F" w:rsidRPr="0040759F" w:rsidRDefault="0040759F" w:rsidP="00EB5E66">
                            <w:pPr>
                              <w:snapToGrid w:val="0"/>
                              <w:spacing w:after="160" w:line="240" w:lineRule="auto"/>
                              <w:rPr>
                                <w:rFonts w:eastAsia="Times New Roman" w:cs="Times New Roman"/>
                                <w:b/>
                                <w:color w:val="000000"/>
                                <w:sz w:val="20"/>
                                <w:szCs w:val="20"/>
                                <w:lang w:eastAsia="zh-CN"/>
                              </w:rPr>
                            </w:pPr>
                            <w:proofErr w:type="gramStart"/>
                            <w:r w:rsidRPr="0040759F">
                              <w:rPr>
                                <w:rFonts w:eastAsia="Times New Roman" w:cs="Times New Roman"/>
                                <w:b/>
                                <w:color w:val="000000"/>
                                <w:sz w:val="20"/>
                                <w:szCs w:val="20"/>
                                <w:lang w:eastAsia="zh-CN"/>
                              </w:rPr>
                              <w:t>echo</w:t>
                            </w:r>
                            <w:proofErr w:type="gramEnd"/>
                            <w:r w:rsidRPr="0040759F">
                              <w:rPr>
                                <w:rFonts w:eastAsia="Times New Roman" w:cs="Times New Roman"/>
                                <w:b/>
                                <w:color w:val="000000"/>
                                <w:sz w:val="20"/>
                                <w:szCs w:val="20"/>
                                <w:lang w:eastAsia="zh-CN"/>
                              </w:rPr>
                              <w:t xml:space="preserve"> "FID   IID</w:t>
                            </w:r>
                          </w:p>
                          <w:p w:rsidR="0040759F" w:rsidRPr="0040759F"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idR_250 </w:t>
                            </w:r>
                            <w:proofErr w:type="spellStart"/>
                            <w:r w:rsidRPr="0040759F">
                              <w:rPr>
                                <w:rFonts w:eastAsia="Times New Roman" w:cs="Times New Roman"/>
                                <w:b/>
                                <w:color w:val="000000"/>
                                <w:sz w:val="20"/>
                                <w:szCs w:val="20"/>
                                <w:lang w:eastAsia="zh-CN"/>
                              </w:rPr>
                              <w:t>idR_250</w:t>
                            </w:r>
                            <w:proofErr w:type="spellEnd"/>
                          </w:p>
                          <w:p w:rsidR="0040759F" w:rsidRPr="0040759F"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idR_251 </w:t>
                            </w:r>
                            <w:proofErr w:type="spellStart"/>
                            <w:r w:rsidRPr="0040759F">
                              <w:rPr>
                                <w:rFonts w:eastAsia="Times New Roman" w:cs="Times New Roman"/>
                                <w:b/>
                                <w:color w:val="000000"/>
                                <w:sz w:val="20"/>
                                <w:szCs w:val="20"/>
                                <w:lang w:eastAsia="zh-CN"/>
                              </w:rPr>
                              <w:t>idR_251</w:t>
                            </w:r>
                            <w:proofErr w:type="spellEnd"/>
                          </w:p>
                          <w:p w:rsidR="0040759F" w:rsidRPr="0040759F"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idD_252 </w:t>
                            </w:r>
                            <w:proofErr w:type="spellStart"/>
                            <w:r w:rsidRPr="0040759F">
                              <w:rPr>
                                <w:rFonts w:eastAsia="Times New Roman" w:cs="Times New Roman"/>
                                <w:b/>
                                <w:color w:val="000000"/>
                                <w:sz w:val="20"/>
                                <w:szCs w:val="20"/>
                                <w:lang w:eastAsia="zh-CN"/>
                              </w:rPr>
                              <w:t>idD_252</w:t>
                            </w:r>
                            <w:proofErr w:type="spellEnd"/>
                          </w:p>
                          <w:p w:rsidR="0040759F" w:rsidRPr="00EB5E66"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idD_253 </w:t>
                            </w:r>
                            <w:proofErr w:type="spellStart"/>
                            <w:r w:rsidRPr="0040759F">
                              <w:rPr>
                                <w:rFonts w:eastAsia="Times New Roman" w:cs="Times New Roman"/>
                                <w:b/>
                                <w:color w:val="000000"/>
                                <w:sz w:val="20"/>
                                <w:szCs w:val="20"/>
                                <w:lang w:eastAsia="zh-CN"/>
                              </w:rPr>
                              <w:t>idD_253</w:t>
                            </w:r>
                            <w:proofErr w:type="spellEnd"/>
                            <w:r w:rsidRPr="0040759F">
                              <w:rPr>
                                <w:rFonts w:eastAsia="Times New Roman" w:cs="Times New Roman"/>
                                <w:b/>
                                <w:color w:val="000000"/>
                                <w:sz w:val="20"/>
                                <w:szCs w:val="20"/>
                                <w:lang w:eastAsia="zh-CN"/>
                              </w:rPr>
                              <w:t xml:space="preserve">" &gt; </w:t>
                            </w:r>
                            <w:proofErr w:type="spellStart"/>
                            <w:r w:rsidRPr="0040759F">
                              <w:rPr>
                                <w:rFonts w:eastAsia="Times New Roman" w:cs="Times New Roman"/>
                                <w:b/>
                                <w:color w:val="000000"/>
                                <w:sz w:val="20"/>
                                <w:szCs w:val="20"/>
                                <w:lang w:eastAsia="zh-CN"/>
                              </w:rPr>
                              <w:t>genstudy.PIremove</w:t>
                            </w:r>
                            <w:r w:rsidR="00490971">
                              <w:rPr>
                                <w:rFonts w:eastAsia="Times New Roman" w:cs="Times New Roman"/>
                                <w:b/>
                                <w:color w:val="000000"/>
                                <w:sz w:val="20"/>
                                <w:szCs w:val="20"/>
                                <w:lang w:eastAsia="zh-CN"/>
                              </w:rPr>
                              <w:t>.list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54" type="#_x0000_t202" style="position:absolute;left:0;text-align:left;margin-left:24.75pt;margin-top:4.5pt;width:404.25pt;height:11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" fillcolor="#dce6f2">
                <v:textbox>
                  <w:txbxContent>
                    <w:p w:rsidR="0040759F" w:rsidRPr="0040759F" w:rsidRDefault="0040759F" w:rsidP="00EB5E66">
                      <w:pPr>
                        <w:snapToGrid w:val="0"/>
                        <w:spacing w:after="160" w:line="240" w:lineRule="auto"/>
                        <w:rPr>
                          <w:rFonts w:eastAsia="Times New Roman" w:cs="Times New Roman"/>
                          <w:b/>
                          <w:color w:val="000000"/>
                          <w:sz w:val="20"/>
                          <w:szCs w:val="20"/>
                          <w:lang w:eastAsia="zh-CN"/>
                        </w:rPr>
                      </w:pPr>
                      <w:proofErr w:type="gramStart"/>
                      <w:r w:rsidRPr="0040759F">
                        <w:rPr>
                          <w:rFonts w:eastAsia="Times New Roman" w:cs="Times New Roman"/>
                          <w:b/>
                          <w:color w:val="000000"/>
                          <w:sz w:val="20"/>
                          <w:szCs w:val="20"/>
                          <w:lang w:eastAsia="zh-CN"/>
                        </w:rPr>
                        <w:t>echo</w:t>
                      </w:r>
                      <w:proofErr w:type="gramEnd"/>
                      <w:r w:rsidRPr="0040759F">
                        <w:rPr>
                          <w:rFonts w:eastAsia="Times New Roman" w:cs="Times New Roman"/>
                          <w:b/>
                          <w:color w:val="000000"/>
                          <w:sz w:val="20"/>
                          <w:szCs w:val="20"/>
                          <w:lang w:eastAsia="zh-CN"/>
                        </w:rPr>
                        <w:t xml:space="preserve"> "FID   IID</w:t>
                      </w:r>
                    </w:p>
                    <w:p w:rsidR="0040759F" w:rsidRPr="0040759F"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idR_250 </w:t>
                      </w:r>
                      <w:proofErr w:type="spellStart"/>
                      <w:r w:rsidRPr="0040759F">
                        <w:rPr>
                          <w:rFonts w:eastAsia="Times New Roman" w:cs="Times New Roman"/>
                          <w:b/>
                          <w:color w:val="000000"/>
                          <w:sz w:val="20"/>
                          <w:szCs w:val="20"/>
                          <w:lang w:eastAsia="zh-CN"/>
                        </w:rPr>
                        <w:t>idR_250</w:t>
                      </w:r>
                      <w:proofErr w:type="spellEnd"/>
                    </w:p>
                    <w:p w:rsidR="0040759F" w:rsidRPr="0040759F"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idR_251 </w:t>
                      </w:r>
                      <w:proofErr w:type="spellStart"/>
                      <w:r w:rsidRPr="0040759F">
                        <w:rPr>
                          <w:rFonts w:eastAsia="Times New Roman" w:cs="Times New Roman"/>
                          <w:b/>
                          <w:color w:val="000000"/>
                          <w:sz w:val="20"/>
                          <w:szCs w:val="20"/>
                          <w:lang w:eastAsia="zh-CN"/>
                        </w:rPr>
                        <w:t>idR_251</w:t>
                      </w:r>
                      <w:proofErr w:type="spellEnd"/>
                    </w:p>
                    <w:p w:rsidR="0040759F" w:rsidRPr="0040759F"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idD_252 </w:t>
                      </w:r>
                      <w:proofErr w:type="spellStart"/>
                      <w:r w:rsidRPr="0040759F">
                        <w:rPr>
                          <w:rFonts w:eastAsia="Times New Roman" w:cs="Times New Roman"/>
                          <w:b/>
                          <w:color w:val="000000"/>
                          <w:sz w:val="20"/>
                          <w:szCs w:val="20"/>
                          <w:lang w:eastAsia="zh-CN"/>
                        </w:rPr>
                        <w:t>idD_252</w:t>
                      </w:r>
                      <w:proofErr w:type="spellEnd"/>
                    </w:p>
                    <w:p w:rsidR="0040759F" w:rsidRPr="00EB5E66" w:rsidRDefault="0040759F" w:rsidP="00EB5E66">
                      <w:pPr>
                        <w:snapToGrid w:val="0"/>
                        <w:spacing w:after="160" w:line="240" w:lineRule="auto"/>
                        <w:rPr>
                          <w:rFonts w:eastAsia="Times New Roman" w:cs="Times New Roman"/>
                          <w:b/>
                          <w:color w:val="000000"/>
                          <w:sz w:val="20"/>
                          <w:szCs w:val="20"/>
                          <w:lang w:eastAsia="zh-CN"/>
                        </w:rPr>
                      </w:pPr>
                      <w:r w:rsidRPr="0040759F">
                        <w:rPr>
                          <w:rFonts w:eastAsia="Times New Roman" w:cs="Times New Roman"/>
                          <w:b/>
                          <w:color w:val="000000"/>
                          <w:sz w:val="20"/>
                          <w:szCs w:val="20"/>
                          <w:lang w:eastAsia="zh-CN"/>
                        </w:rPr>
                        <w:t xml:space="preserve">idD_253 </w:t>
                      </w:r>
                      <w:proofErr w:type="spellStart"/>
                      <w:r w:rsidRPr="0040759F">
                        <w:rPr>
                          <w:rFonts w:eastAsia="Times New Roman" w:cs="Times New Roman"/>
                          <w:b/>
                          <w:color w:val="000000"/>
                          <w:sz w:val="20"/>
                          <w:szCs w:val="20"/>
                          <w:lang w:eastAsia="zh-CN"/>
                        </w:rPr>
                        <w:t>idD_253</w:t>
                      </w:r>
                      <w:proofErr w:type="spellEnd"/>
                      <w:r w:rsidRPr="0040759F">
                        <w:rPr>
                          <w:rFonts w:eastAsia="Times New Roman" w:cs="Times New Roman"/>
                          <w:b/>
                          <w:color w:val="000000"/>
                          <w:sz w:val="20"/>
                          <w:szCs w:val="20"/>
                          <w:lang w:eastAsia="zh-CN"/>
                        </w:rPr>
                        <w:t xml:space="preserve">" &gt; </w:t>
                      </w:r>
                      <w:proofErr w:type="spellStart"/>
                      <w:r w:rsidRPr="0040759F">
                        <w:rPr>
                          <w:rFonts w:eastAsia="Times New Roman" w:cs="Times New Roman"/>
                          <w:b/>
                          <w:color w:val="000000"/>
                          <w:sz w:val="20"/>
                          <w:szCs w:val="20"/>
                          <w:lang w:eastAsia="zh-CN"/>
                        </w:rPr>
                        <w:t>genstudy.PIremove</w:t>
                      </w:r>
                      <w:r w:rsidR="00490971">
                        <w:rPr>
                          <w:rFonts w:eastAsia="Times New Roman" w:cs="Times New Roman"/>
                          <w:b/>
                          <w:color w:val="000000"/>
                          <w:sz w:val="20"/>
                          <w:szCs w:val="20"/>
                          <w:lang w:eastAsia="zh-CN"/>
                        </w:rPr>
                        <w:t>.list</w:t>
                      </w:r>
                      <w:proofErr w:type="spellEnd"/>
                    </w:p>
                  </w:txbxContent>
                </v:textbox>
              </v:shape>
            </w:pict>
          </mc:Fallback>
        </mc:AlternateContent>
      </w:r>
    </w:p>
    <w:p w:rsidR="0040759F" w:rsidRPr="0016178B" w:rsidRDefault="0040759F" w:rsidP="0016178B">
      <w:pPr>
        <w:pStyle w:val="ListParagraph"/>
        <w:spacing w:after="0" w:line="240" w:lineRule="auto"/>
      </w:pPr>
    </w:p>
    <w:p w:rsidR="0040759F" w:rsidRPr="0040759F" w:rsidRDefault="0040759F" w:rsidP="0040759F">
      <w:pPr>
        <w:pStyle w:val="ListParagraph"/>
        <w:spacing w:after="0" w:line="240" w:lineRule="auto"/>
        <w:rPr>
          <w:i/>
        </w:rPr>
      </w:pPr>
    </w:p>
    <w:p w:rsidR="0040759F" w:rsidRPr="0040759F" w:rsidRDefault="0040759F" w:rsidP="0040759F">
      <w:pPr>
        <w:spacing w:after="0" w:line="240" w:lineRule="auto"/>
        <w:rPr>
          <w:i/>
        </w:rPr>
      </w:pPr>
    </w:p>
    <w:p w:rsidR="0040759F" w:rsidRDefault="0040759F" w:rsidP="0040759F">
      <w:pPr>
        <w:pStyle w:val="ListParagraph"/>
        <w:spacing w:after="0" w:line="240" w:lineRule="auto"/>
        <w:rPr>
          <w:i/>
        </w:rPr>
      </w:pPr>
    </w:p>
    <w:p w:rsidR="0040759F" w:rsidRDefault="0040759F" w:rsidP="0040759F">
      <w:pPr>
        <w:pStyle w:val="ListParagraph"/>
        <w:spacing w:after="0" w:line="240" w:lineRule="auto"/>
        <w:rPr>
          <w:i/>
        </w:rPr>
      </w:pPr>
    </w:p>
    <w:p w:rsidR="0040759F" w:rsidRDefault="0040759F" w:rsidP="0040759F">
      <w:pPr>
        <w:pStyle w:val="ListParagraph"/>
        <w:spacing w:after="0" w:line="240" w:lineRule="auto"/>
        <w:rPr>
          <w:i/>
        </w:rPr>
      </w:pPr>
    </w:p>
    <w:p w:rsidR="0040759F" w:rsidRDefault="0040759F" w:rsidP="0040759F">
      <w:pPr>
        <w:pStyle w:val="ListParagraph"/>
        <w:spacing w:after="0" w:line="240" w:lineRule="auto"/>
        <w:rPr>
          <w:i/>
        </w:rPr>
      </w:pPr>
    </w:p>
    <w:p w:rsidR="0040759F" w:rsidRPr="0040759F" w:rsidRDefault="0040759F" w:rsidP="0040759F">
      <w:pPr>
        <w:spacing w:after="0" w:line="240" w:lineRule="auto"/>
        <w:ind w:left="360"/>
        <w:rPr>
          <w:i/>
        </w:rPr>
      </w:pPr>
    </w:p>
    <w:p w:rsidR="0016178B" w:rsidRPr="0016178B" w:rsidRDefault="0016178B" w:rsidP="0016178B">
      <w:pPr>
        <w:spacing w:after="0" w:line="240" w:lineRule="auto"/>
        <w:rPr>
          <w:i/>
        </w:rPr>
      </w:pPr>
    </w:p>
    <w:p w:rsidR="00280DB3" w:rsidRPr="008E624C" w:rsidRDefault="008E624C" w:rsidP="008E624C">
      <w:pPr>
        <w:pStyle w:val="ListParagraph"/>
        <w:numPr>
          <w:ilvl w:val="0"/>
          <w:numId w:val="4"/>
        </w:numPr>
        <w:spacing w:after="0" w:line="240" w:lineRule="auto"/>
      </w:pPr>
      <w:r>
        <w:rPr>
          <w:rFonts w:cs="Helvetica"/>
          <w:i/>
          <w:color w:val="000000"/>
        </w:rPr>
        <w:t>Remove this list of individuals</w:t>
      </w:r>
      <w:r w:rsidR="00766ABD">
        <w:rPr>
          <w:rFonts w:cs="Helvetica"/>
          <w:i/>
          <w:color w:val="000000"/>
        </w:rPr>
        <w:t xml:space="preserve"> </w:t>
      </w:r>
      <w:r>
        <w:rPr>
          <w:rFonts w:cs="Helvetica"/>
          <w:i/>
          <w:color w:val="000000"/>
        </w:rPr>
        <w:t>from the ‘</w:t>
      </w:r>
      <w:proofErr w:type="spellStart"/>
      <w:r>
        <w:rPr>
          <w:rFonts w:cs="Helvetica"/>
          <w:i/>
          <w:color w:val="000000"/>
        </w:rPr>
        <w:t>genstudy.sex</w:t>
      </w:r>
      <w:proofErr w:type="spellEnd"/>
      <w:r>
        <w:rPr>
          <w:rFonts w:cs="Helvetica"/>
          <w:i/>
          <w:color w:val="000000"/>
        </w:rPr>
        <w:t>’ dataset to create a new dataset ‘</w:t>
      </w:r>
      <w:proofErr w:type="spellStart"/>
      <w:r>
        <w:rPr>
          <w:rFonts w:cs="Helvetica"/>
          <w:i/>
          <w:color w:val="000000"/>
        </w:rPr>
        <w:t>genstudy_sampleqc</w:t>
      </w:r>
      <w:proofErr w:type="spellEnd"/>
      <w:r>
        <w:rPr>
          <w:rFonts w:cs="Helvetica"/>
          <w:i/>
          <w:color w:val="000000"/>
        </w:rPr>
        <w:t xml:space="preserve">’, by using the command below </w:t>
      </w:r>
      <w:r w:rsidR="006455D8" w:rsidRPr="00CD5111">
        <w:rPr>
          <w:rFonts w:cs="Helvetica"/>
          <w:i/>
          <w:color w:val="000000"/>
        </w:rPr>
        <w:t xml:space="preserve">: </w:t>
      </w:r>
    </w:p>
    <w:p w:rsidR="008E624C" w:rsidRDefault="007B129C" w:rsidP="008E624C">
      <w:pPr>
        <w:spacing w:after="0" w:line="240" w:lineRule="auto"/>
      </w:pPr>
      <w:r>
        <w:rPr>
          <w:rFonts w:eastAsia="Times New Roman" w:cs="Times New Roman"/>
          <w:noProof/>
          <w:lang w:eastAsia="zh-CN"/>
        </w:rPr>
        <mc:AlternateContent>
          <mc:Choice Requires="wps">
            <w:drawing>
              <wp:anchor distT="0" distB="0" distL="114300" distR="114300" simplePos="0" relativeHeight="251709440" behindDoc="0" locked="0" layoutInCell="1" allowOverlap="1">
                <wp:simplePos x="0" y="0"/>
                <wp:positionH relativeFrom="column">
                  <wp:posOffset>-95250</wp:posOffset>
                </wp:positionH>
                <wp:positionV relativeFrom="paragraph">
                  <wp:posOffset>107315</wp:posOffset>
                </wp:positionV>
                <wp:extent cx="5876925" cy="276225"/>
                <wp:effectExtent l="0" t="0" r="28575"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76225"/>
                        </a:xfrm>
                        <a:prstGeom prst="rect">
                          <a:avLst/>
                        </a:prstGeom>
                        <a:solidFill>
                          <a:srgbClr val="4F81BD">
                            <a:lumMod val="20000"/>
                            <a:lumOff val="80000"/>
                          </a:srgbClr>
                        </a:solidFill>
                        <a:ln w="9525">
                          <a:solidFill>
                            <a:srgbClr val="000000"/>
                          </a:solidFill>
                          <a:miter lim="800000"/>
                          <a:headEnd/>
                          <a:tailEnd/>
                        </a:ln>
                      </wps:spPr>
                      <wps:txbx>
                        <w:txbxContent>
                          <w:p w:rsidR="00766ABD" w:rsidRPr="00EB5E66" w:rsidRDefault="00766ABD" w:rsidP="00EB5E66">
                            <w:pPr>
                              <w:snapToGrid w:val="0"/>
                              <w:spacing w:after="160" w:line="240" w:lineRule="auto"/>
                              <w:rPr>
                                <w:rFonts w:eastAsia="Times New Roman" w:cs="Times New Roman"/>
                                <w:b/>
                                <w:color w:val="000000"/>
                                <w:sz w:val="20"/>
                                <w:szCs w:val="20"/>
                                <w:lang w:eastAsia="zh-CN"/>
                              </w:rPr>
                            </w:pPr>
                            <w:bookmarkStart w:id="1" w:name="_GoBack"/>
                            <w:proofErr w:type="gramStart"/>
                            <w:r>
                              <w:rPr>
                                <w:rFonts w:eastAsia="Times New Roman" w:cs="Times New Roman"/>
                                <w:b/>
                                <w:color w:val="000000"/>
                                <w:sz w:val="20"/>
                                <w:szCs w:val="20"/>
                                <w:lang w:eastAsia="zh-CN"/>
                              </w:rPr>
                              <w:t>p</w:t>
                            </w:r>
                            <w:r w:rsidRPr="00A56512">
                              <w:rPr>
                                <w:rFonts w:eastAsia="Times New Roman" w:cs="Times New Roman"/>
                                <w:b/>
                                <w:color w:val="000000"/>
                                <w:sz w:val="20"/>
                                <w:szCs w:val="20"/>
                                <w:lang w:eastAsia="zh-CN"/>
                              </w:rPr>
                              <w:t>link</w:t>
                            </w:r>
                            <w:proofErr w:type="gramEnd"/>
                            <w:r w:rsidRPr="00A56512">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bfile</w:t>
                            </w:r>
                            <w:proofErr w:type="spellEnd"/>
                            <w:r>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genstudy.sex</w:t>
                            </w:r>
                            <w:proofErr w:type="spell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noweb</w:t>
                            </w:r>
                            <w:proofErr w:type="spellEnd"/>
                            <w:r w:rsidRPr="00A56512">
                              <w:rPr>
                                <w:rFonts w:eastAsia="Times New Roman" w:cs="Times New Roman"/>
                                <w:b/>
                                <w:color w:val="000000"/>
                                <w:sz w:val="20"/>
                                <w:szCs w:val="20"/>
                                <w:lang w:eastAsia="zh-CN"/>
                              </w:rPr>
                              <w:t xml:space="preserve"> --</w:t>
                            </w:r>
                            <w:r>
                              <w:rPr>
                                <w:rFonts w:eastAsia="Times New Roman" w:cs="Times New Roman"/>
                                <w:b/>
                                <w:color w:val="000000"/>
                                <w:sz w:val="20"/>
                                <w:szCs w:val="20"/>
                                <w:lang w:eastAsia="zh-CN"/>
                              </w:rPr>
                              <w:t xml:space="preserve">remove </w:t>
                            </w:r>
                            <w:proofErr w:type="spellStart"/>
                            <w:r>
                              <w:rPr>
                                <w:rFonts w:eastAsia="Times New Roman" w:cs="Times New Roman"/>
                                <w:b/>
                                <w:color w:val="000000"/>
                                <w:sz w:val="20"/>
                                <w:szCs w:val="20"/>
                                <w:lang w:eastAsia="zh-CN"/>
                              </w:rPr>
                              <w:t>genstudy.PI</w:t>
                            </w:r>
                            <w:r w:rsidRPr="00A56512">
                              <w:rPr>
                                <w:rFonts w:eastAsia="Times New Roman" w:cs="Times New Roman"/>
                                <w:b/>
                                <w:color w:val="000000"/>
                                <w:sz w:val="20"/>
                                <w:szCs w:val="20"/>
                                <w:lang w:eastAsia="zh-CN"/>
                              </w:rPr>
                              <w:t>remove</w:t>
                            </w:r>
                            <w:r w:rsidR="00490971">
                              <w:rPr>
                                <w:rFonts w:eastAsia="Times New Roman" w:cs="Times New Roman"/>
                                <w:b/>
                                <w:color w:val="000000"/>
                                <w:sz w:val="20"/>
                                <w:szCs w:val="20"/>
                                <w:lang w:eastAsia="zh-CN"/>
                              </w:rPr>
                              <w:t>.list</w:t>
                            </w:r>
                            <w:proofErr w:type="spellEnd"/>
                            <w:r w:rsidRPr="00A56512">
                              <w:rPr>
                                <w:rFonts w:eastAsia="Times New Roman" w:cs="Times New Roman"/>
                                <w:b/>
                                <w:color w:val="000000"/>
                                <w:sz w:val="20"/>
                                <w:szCs w:val="20"/>
                                <w:lang w:eastAsia="zh-CN"/>
                              </w:rPr>
                              <w:t xml:space="preserve"> --make-bed --</w:t>
                            </w:r>
                            <w:r>
                              <w:rPr>
                                <w:rFonts w:eastAsia="Times New Roman" w:cs="Times New Roman"/>
                                <w:b/>
                                <w:color w:val="000000"/>
                                <w:sz w:val="20"/>
                                <w:szCs w:val="20"/>
                                <w:lang w:eastAsia="zh-CN"/>
                              </w:rPr>
                              <w:t xml:space="preserve">out </w:t>
                            </w:r>
                            <w:proofErr w:type="spellStart"/>
                            <w:r>
                              <w:rPr>
                                <w:rFonts w:eastAsia="Times New Roman" w:cs="Times New Roman"/>
                                <w:b/>
                                <w:color w:val="000000"/>
                                <w:sz w:val="20"/>
                                <w:szCs w:val="20"/>
                                <w:lang w:eastAsia="zh-CN"/>
                              </w:rPr>
                              <w:t>genstudy_sampleqc</w:t>
                            </w:r>
                            <w:proofErr w:type="spellEnd"/>
                          </w:p>
                          <w:bookmarkEnd w:id="1"/>
                          <w:p w:rsidR="00A56512" w:rsidRPr="00AF759C" w:rsidRDefault="00A56512" w:rsidP="008E62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055" type="#_x0000_t202" style="position:absolute;margin-left:-7.5pt;margin-top:8.45pt;width:462.7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" fillcolor="#dce6f2">
                <v:textbox>
                  <w:txbxContent>
                    <w:p w:rsidR="00766ABD" w:rsidRPr="00EB5E66" w:rsidRDefault="00766ABD" w:rsidP="00EB5E66">
                      <w:pPr>
                        <w:snapToGrid w:val="0"/>
                        <w:spacing w:after="160" w:line="240" w:lineRule="auto"/>
                        <w:rPr>
                          <w:rFonts w:eastAsia="Times New Roman" w:cs="Times New Roman"/>
                          <w:b/>
                          <w:color w:val="000000"/>
                          <w:sz w:val="20"/>
                          <w:szCs w:val="20"/>
                          <w:lang w:eastAsia="zh-CN"/>
                        </w:rPr>
                      </w:pPr>
                      <w:bookmarkStart w:id="2" w:name="_GoBack"/>
                      <w:proofErr w:type="gramStart"/>
                      <w:r>
                        <w:rPr>
                          <w:rFonts w:eastAsia="Times New Roman" w:cs="Times New Roman"/>
                          <w:b/>
                          <w:color w:val="000000"/>
                          <w:sz w:val="20"/>
                          <w:szCs w:val="20"/>
                          <w:lang w:eastAsia="zh-CN"/>
                        </w:rPr>
                        <w:t>p</w:t>
                      </w:r>
                      <w:r w:rsidRPr="00A56512">
                        <w:rPr>
                          <w:rFonts w:eastAsia="Times New Roman" w:cs="Times New Roman"/>
                          <w:b/>
                          <w:color w:val="000000"/>
                          <w:sz w:val="20"/>
                          <w:szCs w:val="20"/>
                          <w:lang w:eastAsia="zh-CN"/>
                        </w:rPr>
                        <w:t>link</w:t>
                      </w:r>
                      <w:proofErr w:type="gramEnd"/>
                      <w:r w:rsidRPr="00A56512">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bfile</w:t>
                      </w:r>
                      <w:proofErr w:type="spellEnd"/>
                      <w:r>
                        <w:rPr>
                          <w:rFonts w:eastAsia="Times New Roman" w:cs="Times New Roman"/>
                          <w:b/>
                          <w:color w:val="000000"/>
                          <w:sz w:val="20"/>
                          <w:szCs w:val="20"/>
                          <w:lang w:eastAsia="zh-CN"/>
                        </w:rPr>
                        <w:t xml:space="preserve"> </w:t>
                      </w:r>
                      <w:proofErr w:type="spellStart"/>
                      <w:r>
                        <w:rPr>
                          <w:rFonts w:eastAsia="Times New Roman" w:cs="Times New Roman"/>
                          <w:b/>
                          <w:color w:val="000000"/>
                          <w:sz w:val="20"/>
                          <w:szCs w:val="20"/>
                          <w:lang w:eastAsia="zh-CN"/>
                        </w:rPr>
                        <w:t>genstudy.sex</w:t>
                      </w:r>
                      <w:proofErr w:type="spellEnd"/>
                      <w:r w:rsidRPr="00A56512">
                        <w:rPr>
                          <w:rFonts w:eastAsia="Times New Roman" w:cs="Times New Roman"/>
                          <w:b/>
                          <w:color w:val="000000"/>
                          <w:sz w:val="20"/>
                          <w:szCs w:val="20"/>
                          <w:lang w:eastAsia="zh-CN"/>
                        </w:rPr>
                        <w:t xml:space="preserve"> --</w:t>
                      </w:r>
                      <w:proofErr w:type="spellStart"/>
                      <w:r w:rsidRPr="00A56512">
                        <w:rPr>
                          <w:rFonts w:eastAsia="Times New Roman" w:cs="Times New Roman"/>
                          <w:b/>
                          <w:color w:val="000000"/>
                          <w:sz w:val="20"/>
                          <w:szCs w:val="20"/>
                          <w:lang w:eastAsia="zh-CN"/>
                        </w:rPr>
                        <w:t>noweb</w:t>
                      </w:r>
                      <w:proofErr w:type="spellEnd"/>
                      <w:r w:rsidRPr="00A56512">
                        <w:rPr>
                          <w:rFonts w:eastAsia="Times New Roman" w:cs="Times New Roman"/>
                          <w:b/>
                          <w:color w:val="000000"/>
                          <w:sz w:val="20"/>
                          <w:szCs w:val="20"/>
                          <w:lang w:eastAsia="zh-CN"/>
                        </w:rPr>
                        <w:t xml:space="preserve"> --</w:t>
                      </w:r>
                      <w:r>
                        <w:rPr>
                          <w:rFonts w:eastAsia="Times New Roman" w:cs="Times New Roman"/>
                          <w:b/>
                          <w:color w:val="000000"/>
                          <w:sz w:val="20"/>
                          <w:szCs w:val="20"/>
                          <w:lang w:eastAsia="zh-CN"/>
                        </w:rPr>
                        <w:t xml:space="preserve">remove </w:t>
                      </w:r>
                      <w:proofErr w:type="spellStart"/>
                      <w:r>
                        <w:rPr>
                          <w:rFonts w:eastAsia="Times New Roman" w:cs="Times New Roman"/>
                          <w:b/>
                          <w:color w:val="000000"/>
                          <w:sz w:val="20"/>
                          <w:szCs w:val="20"/>
                          <w:lang w:eastAsia="zh-CN"/>
                        </w:rPr>
                        <w:t>genstudy.PI</w:t>
                      </w:r>
                      <w:r w:rsidRPr="00A56512">
                        <w:rPr>
                          <w:rFonts w:eastAsia="Times New Roman" w:cs="Times New Roman"/>
                          <w:b/>
                          <w:color w:val="000000"/>
                          <w:sz w:val="20"/>
                          <w:szCs w:val="20"/>
                          <w:lang w:eastAsia="zh-CN"/>
                        </w:rPr>
                        <w:t>remove</w:t>
                      </w:r>
                      <w:r w:rsidR="00490971">
                        <w:rPr>
                          <w:rFonts w:eastAsia="Times New Roman" w:cs="Times New Roman"/>
                          <w:b/>
                          <w:color w:val="000000"/>
                          <w:sz w:val="20"/>
                          <w:szCs w:val="20"/>
                          <w:lang w:eastAsia="zh-CN"/>
                        </w:rPr>
                        <w:t>.list</w:t>
                      </w:r>
                      <w:proofErr w:type="spellEnd"/>
                      <w:r w:rsidRPr="00A56512">
                        <w:rPr>
                          <w:rFonts w:eastAsia="Times New Roman" w:cs="Times New Roman"/>
                          <w:b/>
                          <w:color w:val="000000"/>
                          <w:sz w:val="20"/>
                          <w:szCs w:val="20"/>
                          <w:lang w:eastAsia="zh-CN"/>
                        </w:rPr>
                        <w:t xml:space="preserve"> --make-bed --</w:t>
                      </w:r>
                      <w:r>
                        <w:rPr>
                          <w:rFonts w:eastAsia="Times New Roman" w:cs="Times New Roman"/>
                          <w:b/>
                          <w:color w:val="000000"/>
                          <w:sz w:val="20"/>
                          <w:szCs w:val="20"/>
                          <w:lang w:eastAsia="zh-CN"/>
                        </w:rPr>
                        <w:t xml:space="preserve">out </w:t>
                      </w:r>
                      <w:proofErr w:type="spellStart"/>
                      <w:r>
                        <w:rPr>
                          <w:rFonts w:eastAsia="Times New Roman" w:cs="Times New Roman"/>
                          <w:b/>
                          <w:color w:val="000000"/>
                          <w:sz w:val="20"/>
                          <w:szCs w:val="20"/>
                          <w:lang w:eastAsia="zh-CN"/>
                        </w:rPr>
                        <w:t>genstudy_sampleqc</w:t>
                      </w:r>
                      <w:proofErr w:type="spellEnd"/>
                    </w:p>
                    <w:bookmarkEnd w:id="2"/>
                    <w:p w:rsidR="00A56512" w:rsidRPr="00AF759C" w:rsidRDefault="00A56512" w:rsidP="008E62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8E624C" w:rsidRDefault="008E624C" w:rsidP="008E624C">
      <w:pPr>
        <w:spacing w:after="0" w:line="240" w:lineRule="auto"/>
      </w:pPr>
    </w:p>
    <w:p w:rsidR="008E624C" w:rsidRDefault="008E624C" w:rsidP="008E624C">
      <w:pPr>
        <w:spacing w:after="0" w:line="240" w:lineRule="auto"/>
      </w:pPr>
    </w:p>
    <w:p w:rsidR="008E624C" w:rsidRDefault="008E624C" w:rsidP="008E624C">
      <w:pPr>
        <w:spacing w:after="0" w:line="240" w:lineRule="auto"/>
      </w:pPr>
    </w:p>
    <w:p w:rsidR="008E624C" w:rsidRPr="004E429C" w:rsidRDefault="008E624C" w:rsidP="008E624C">
      <w:pPr>
        <w:spacing w:after="0" w:line="240" w:lineRule="auto"/>
      </w:pPr>
    </w:p>
    <w:p w:rsidR="00F97BFA" w:rsidRPr="00766ABD" w:rsidRDefault="00F97BFA" w:rsidP="00322404">
      <w:pPr>
        <w:pStyle w:val="ListParagraph"/>
        <w:numPr>
          <w:ilvl w:val="0"/>
          <w:numId w:val="12"/>
        </w:numPr>
        <w:rPr>
          <w:b/>
        </w:rPr>
      </w:pPr>
      <w:proofErr w:type="spellStart"/>
      <w:r w:rsidRPr="00766ABD">
        <w:rPr>
          <w:b/>
        </w:rPr>
        <w:lastRenderedPageBreak/>
        <w:t>Heterozygosity</w:t>
      </w:r>
      <w:proofErr w:type="spellEnd"/>
    </w:p>
    <w:p w:rsidR="00F97BFA" w:rsidRPr="004E429C" w:rsidRDefault="00F97BFA" w:rsidP="00F97BFA">
      <w:pPr>
        <w:pStyle w:val="ListParagraph"/>
      </w:pPr>
      <w:r w:rsidRPr="00CD5111">
        <w:t>Look at the "genstudy.Het_vs_imiss.</w:t>
      </w:r>
      <w:r w:rsidR="00F77CEC">
        <w:t>pdf</w:t>
      </w:r>
      <w:r w:rsidRPr="00CD5111">
        <w:t>" and see if outliers exist.</w:t>
      </w:r>
      <w:r w:rsidR="00280DB3" w:rsidRPr="00CD5111">
        <w:t xml:space="preserve"> If not, t</w:t>
      </w:r>
      <w:r w:rsidR="00766ABD">
        <w:t>here are</w:t>
      </w:r>
      <w:r w:rsidR="00280DB3" w:rsidRPr="00CD5111">
        <w:t xml:space="preserve"> no samples to remove</w:t>
      </w:r>
      <w:r w:rsidRPr="004E429C">
        <w:t>.</w:t>
      </w:r>
      <w:r w:rsidR="00766ABD">
        <w:t xml:space="preserve"> If there were outliers, we would need to exclude these individuals from the ‘</w:t>
      </w:r>
      <w:proofErr w:type="spellStart"/>
      <w:r w:rsidR="00766ABD">
        <w:t>genstudy_sampleqc</w:t>
      </w:r>
      <w:proofErr w:type="spellEnd"/>
      <w:r w:rsidR="00766ABD">
        <w:t>’ file to create a final file.</w:t>
      </w:r>
    </w:p>
    <w:p w:rsidR="003B039B" w:rsidRPr="00CD5111" w:rsidRDefault="001200BA">
      <w:r>
        <w:t>After following all the procedures above you n</w:t>
      </w:r>
      <w:r w:rsidR="006B3090" w:rsidRPr="00EF1870">
        <w:t xml:space="preserve">ow you have a Sample </w:t>
      </w:r>
      <w:proofErr w:type="spellStart"/>
      <w:r w:rsidR="006B3090" w:rsidRPr="00EF1870">
        <w:t>QC</w:t>
      </w:r>
      <w:r>
        <w:t>'d</w:t>
      </w:r>
      <w:proofErr w:type="spellEnd"/>
      <w:r>
        <w:t xml:space="preserve"> data</w:t>
      </w:r>
      <w:r w:rsidR="00A75AB4" w:rsidRPr="00EF1870">
        <w:t>set</w:t>
      </w:r>
      <w:r>
        <w:t xml:space="preserve"> in binary </w:t>
      </w:r>
      <w:proofErr w:type="spellStart"/>
      <w:r>
        <w:t>fomat</w:t>
      </w:r>
      <w:proofErr w:type="spellEnd"/>
      <w:r>
        <w:t>, which includes the following files</w:t>
      </w:r>
      <w:r w:rsidR="006B3090" w:rsidRPr="00EF1870">
        <w:t xml:space="preserve">: </w:t>
      </w:r>
    </w:p>
    <w:p w:rsidR="006B3090" w:rsidRPr="004E429C" w:rsidRDefault="006B3090" w:rsidP="006B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sidRPr="00CD5111">
        <w:tab/>
      </w:r>
      <w:proofErr w:type="spellStart"/>
      <w:r w:rsidRPr="004E429C">
        <w:rPr>
          <w:rFonts w:eastAsia="Times New Roman" w:cs="Courier New"/>
          <w:color w:val="000000"/>
          <w:lang w:eastAsia="zh-CN"/>
        </w:rPr>
        <w:t>genstudy_sampleqc.bed</w:t>
      </w:r>
      <w:proofErr w:type="spellEnd"/>
    </w:p>
    <w:p w:rsidR="006B3090" w:rsidRPr="004E429C" w:rsidRDefault="006B3090" w:rsidP="006B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sidRPr="004E429C">
        <w:rPr>
          <w:rFonts w:eastAsia="Times New Roman" w:cs="Courier New"/>
          <w:color w:val="000000"/>
          <w:lang w:eastAsia="zh-CN"/>
        </w:rPr>
        <w:tab/>
      </w:r>
      <w:proofErr w:type="spellStart"/>
      <w:r w:rsidRPr="004E429C">
        <w:rPr>
          <w:rFonts w:eastAsia="Times New Roman" w:cs="Courier New"/>
          <w:color w:val="000000"/>
          <w:lang w:eastAsia="zh-CN"/>
        </w:rPr>
        <w:t>genstudy_sampleqc.bim</w:t>
      </w:r>
      <w:proofErr w:type="spellEnd"/>
    </w:p>
    <w:p w:rsidR="006B3090" w:rsidRPr="004E429C" w:rsidRDefault="006B3090" w:rsidP="006B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sidRPr="004E429C">
        <w:rPr>
          <w:rFonts w:eastAsia="Times New Roman" w:cs="Courier New"/>
          <w:color w:val="000000"/>
          <w:lang w:eastAsia="zh-CN"/>
        </w:rPr>
        <w:tab/>
      </w:r>
      <w:proofErr w:type="spellStart"/>
      <w:r w:rsidRPr="004E429C">
        <w:rPr>
          <w:rFonts w:eastAsia="Times New Roman" w:cs="Courier New"/>
          <w:color w:val="000000"/>
          <w:lang w:eastAsia="zh-CN"/>
        </w:rPr>
        <w:t>genstudy_sampleqc.fam</w:t>
      </w:r>
      <w:proofErr w:type="spellEnd"/>
    </w:p>
    <w:p w:rsidR="007B129C" w:rsidRDefault="007B129C">
      <w:pPr>
        <w:rPr>
          <w:rFonts w:eastAsia="Times New Roman" w:cs="Helvetica"/>
          <w:color w:val="FFFFFF"/>
          <w:lang w:eastAsia="zh-CN"/>
        </w:rPr>
      </w:pPr>
    </w:p>
    <w:p w:rsidR="007B129C" w:rsidRPr="007B129C" w:rsidRDefault="007B129C">
      <w:pPr>
        <w:rPr>
          <w:b/>
        </w:rPr>
      </w:pPr>
      <w:r w:rsidRPr="007B129C">
        <w:rPr>
          <w:b/>
        </w:rPr>
        <w:t>SNP QC</w:t>
      </w:r>
    </w:p>
    <w:p w:rsidR="00AF759C" w:rsidRPr="00EF1870" w:rsidRDefault="00AF759C">
      <w:r>
        <w:t>We will now undertake SNP QC, one step at a time.</w:t>
      </w:r>
    </w:p>
    <w:p w:rsidR="003B039B" w:rsidRPr="00AF759C" w:rsidRDefault="00AF759C" w:rsidP="006B3090">
      <w:pPr>
        <w:pStyle w:val="ListParagraph"/>
        <w:numPr>
          <w:ilvl w:val="0"/>
          <w:numId w:val="10"/>
        </w:numPr>
        <w:rPr>
          <w:b/>
        </w:rPr>
      </w:pPr>
      <w:r w:rsidRPr="00AF759C">
        <w:rPr>
          <w:b/>
        </w:rPr>
        <w:t>Checks for missing data</w:t>
      </w:r>
    </w:p>
    <w:p w:rsidR="00C76080" w:rsidRDefault="007B129C" w:rsidP="00AF759C">
      <w:r>
        <w:rPr>
          <w:rFonts w:eastAsia="Times New Roman" w:cs="Times New Roman"/>
          <w:noProof/>
          <w:lang w:eastAsia="zh-CN"/>
        </w:rPr>
        <mc:AlternateContent>
          <mc:Choice Requires="wps">
            <w:drawing>
              <wp:anchor distT="0" distB="0" distL="114300" distR="114300" simplePos="0" relativeHeight="251711488" behindDoc="0" locked="0" layoutInCell="1" allowOverlap="1">
                <wp:simplePos x="0" y="0"/>
                <wp:positionH relativeFrom="column">
                  <wp:posOffset>-95250</wp:posOffset>
                </wp:positionH>
                <wp:positionV relativeFrom="paragraph">
                  <wp:posOffset>575310</wp:posOffset>
                </wp:positionV>
                <wp:extent cx="5876925" cy="561975"/>
                <wp:effectExtent l="0" t="0" r="28575"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561975"/>
                        </a:xfrm>
                        <a:prstGeom prst="rect">
                          <a:avLst/>
                        </a:prstGeom>
                        <a:solidFill>
                          <a:srgbClr val="4F81BD">
                            <a:lumMod val="20000"/>
                            <a:lumOff val="80000"/>
                          </a:srgbClr>
                        </a:solidFill>
                        <a:ln w="9525">
                          <a:solidFill>
                            <a:srgbClr val="000000"/>
                          </a:solidFill>
                          <a:miter lim="800000"/>
                          <a:headEnd/>
                          <a:tailEnd/>
                        </a:ln>
                      </wps:spPr>
                      <wps:txbx>
                        <w:txbxContent>
                          <w:p w:rsidR="007B129C" w:rsidRPr="00EB5E66" w:rsidRDefault="007B129C" w:rsidP="00EB5E66">
                            <w:pPr>
                              <w:snapToGrid w:val="0"/>
                              <w:spacing w:after="160" w:line="240" w:lineRule="auto"/>
                              <w:rPr>
                                <w:rFonts w:eastAsia="Times New Roman" w:cs="Times New Roman"/>
                                <w:b/>
                                <w:color w:val="000000"/>
                                <w:sz w:val="20"/>
                                <w:szCs w:val="20"/>
                                <w:lang w:eastAsia="zh-CN"/>
                              </w:rPr>
                            </w:pPr>
                            <w:proofErr w:type="gramStart"/>
                            <w:r w:rsidRPr="00EB5E66">
                              <w:rPr>
                                <w:rFonts w:eastAsia="Times New Roman" w:cs="Times New Roman"/>
                                <w:b/>
                                <w:color w:val="000000"/>
                                <w:sz w:val="20"/>
                                <w:szCs w:val="20"/>
                                <w:lang w:eastAsia="zh-CN"/>
                              </w:rPr>
                              <w:t>plink</w:t>
                            </w:r>
                            <w:proofErr w:type="gram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bfile</w:t>
                            </w:r>
                            <w:proofErr w:type="spell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genstudy_sampleqc</w:t>
                            </w:r>
                            <w:proofErr w:type="spellEnd"/>
                            <w:r w:rsidRPr="00EB5E66">
                              <w:rPr>
                                <w:rFonts w:eastAsia="Times New Roman" w:cs="Times New Roman"/>
                                <w:b/>
                                <w:color w:val="000000"/>
                                <w:sz w:val="20"/>
                                <w:szCs w:val="20"/>
                                <w:lang w:eastAsia="zh-CN"/>
                              </w:rPr>
                              <w:t xml:space="preserve"> --missing --out </w:t>
                            </w:r>
                            <w:proofErr w:type="spellStart"/>
                            <w:r w:rsidRPr="00EB5E66">
                              <w:rPr>
                                <w:rFonts w:eastAsia="Times New Roman" w:cs="Times New Roman"/>
                                <w:b/>
                                <w:color w:val="000000"/>
                                <w:sz w:val="20"/>
                                <w:szCs w:val="20"/>
                                <w:lang w:eastAsia="zh-CN"/>
                              </w:rPr>
                              <w:t>genstudy_sampleqc.CRstats</w:t>
                            </w:r>
                            <w:proofErr w:type="spell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noweb</w:t>
                            </w:r>
                            <w:proofErr w:type="spellEnd"/>
                          </w:p>
                          <w:p w:rsidR="00A56512" w:rsidRPr="00AF759C"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sidRPr="00AF759C">
                              <w:rPr>
                                <w:rFonts w:eastAsia="Times New Roman" w:cs="Times New Roman"/>
                                <w:b/>
                                <w:color w:val="000000"/>
                                <w:sz w:val="20"/>
                                <w:szCs w:val="20"/>
                                <w:lang w:eastAsia="zh-CN"/>
                              </w:rPr>
                              <w:t>awk</w:t>
                            </w:r>
                            <w:proofErr w:type="spellEnd"/>
                            <w:proofErr w:type="gramEnd"/>
                            <w:r w:rsidRPr="00AF759C">
                              <w:rPr>
                                <w:rFonts w:eastAsia="Times New Roman" w:cs="Times New Roman"/>
                                <w:b/>
                                <w:color w:val="000000"/>
                                <w:sz w:val="20"/>
                                <w:szCs w:val="20"/>
                                <w:lang w:eastAsia="zh-CN"/>
                              </w:rPr>
                              <w:t xml:space="preserve"> '</w:t>
                            </w:r>
                            <w:r w:rsidR="00490971">
                              <w:rPr>
                                <w:rFonts w:eastAsia="Times New Roman" w:cs="Times New Roman"/>
                                <w:b/>
                                <w:color w:val="000000"/>
                                <w:sz w:val="20"/>
                                <w:szCs w:val="20"/>
                                <w:lang w:eastAsia="zh-CN"/>
                              </w:rPr>
                              <w:t>NR&gt;</w:t>
                            </w:r>
                            <w:r w:rsidR="007B129C">
                              <w:rPr>
                                <w:rFonts w:eastAsia="Times New Roman" w:cs="Times New Roman"/>
                                <w:b/>
                                <w:color w:val="000000"/>
                                <w:sz w:val="20"/>
                                <w:szCs w:val="20"/>
                                <w:lang w:eastAsia="zh-CN"/>
                              </w:rPr>
                              <w:t>1</w:t>
                            </w:r>
                            <w:r w:rsidR="00490971">
                              <w:rPr>
                                <w:rFonts w:eastAsia="Times New Roman" w:cs="Times New Roman"/>
                                <w:b/>
                                <w:color w:val="000000"/>
                                <w:sz w:val="20"/>
                                <w:szCs w:val="20"/>
                                <w:lang w:eastAsia="zh-CN"/>
                              </w:rPr>
                              <w:t xml:space="preserve"> &amp;&amp; </w:t>
                            </w:r>
                            <w:r w:rsidRPr="00AF759C">
                              <w:rPr>
                                <w:rFonts w:eastAsia="Times New Roman" w:cs="Times New Roman"/>
                                <w:b/>
                                <w:color w:val="000000"/>
                                <w:sz w:val="20"/>
                                <w:szCs w:val="20"/>
                                <w:lang w:eastAsia="zh-CN"/>
                              </w:rPr>
                              <w:t xml:space="preserve">$5 &gt;= 0.01 {print}' </w:t>
                            </w:r>
                            <w:proofErr w:type="spellStart"/>
                            <w:r w:rsidRPr="00AF759C">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r w:rsidRPr="00AF759C">
                              <w:rPr>
                                <w:rFonts w:eastAsia="Times New Roman" w:cs="Times New Roman"/>
                                <w:b/>
                                <w:color w:val="000000"/>
                                <w:sz w:val="20"/>
                                <w:szCs w:val="20"/>
                                <w:lang w:eastAsia="zh-CN"/>
                              </w:rPr>
                              <w:t>.CRstats.lmiss</w:t>
                            </w:r>
                            <w:proofErr w:type="spellEnd"/>
                            <w:r w:rsidRPr="00AF759C">
                              <w:rPr>
                                <w:rFonts w:eastAsia="Times New Roman" w:cs="Times New Roman"/>
                                <w:b/>
                                <w:color w:val="000000"/>
                                <w:sz w:val="20"/>
                                <w:szCs w:val="20"/>
                                <w:lang w:eastAsia="zh-CN"/>
                              </w:rPr>
                              <w:t xml:space="preserve"> | </w:t>
                            </w:r>
                            <w:proofErr w:type="spellStart"/>
                            <w:r w:rsidRPr="00AF759C">
                              <w:rPr>
                                <w:rFonts w:eastAsia="Times New Roman" w:cs="Times New Roman"/>
                                <w:b/>
                                <w:color w:val="000000"/>
                                <w:sz w:val="20"/>
                                <w:szCs w:val="20"/>
                                <w:lang w:eastAsia="zh-CN"/>
                              </w:rPr>
                              <w:t>wc</w:t>
                            </w:r>
                            <w:proofErr w:type="spellEnd"/>
                            <w:r w:rsidRPr="00AF759C">
                              <w:rPr>
                                <w:rFonts w:eastAsia="Times New Roman" w:cs="Times New Roman"/>
                                <w:b/>
                                <w:color w:val="000000"/>
                                <w:sz w:val="20"/>
                                <w:szCs w:val="20"/>
                                <w:lang w:eastAsia="zh-CN"/>
                              </w:rPr>
                              <w:t xml:space="preserve"> -l</w:t>
                            </w:r>
                          </w:p>
                          <w:p w:rsidR="00A56512" w:rsidRPr="00AF759C" w:rsidRDefault="00A56512" w:rsidP="00AF75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56" type="#_x0000_t202" style="position:absolute;margin-left:-7.5pt;margin-top:45.3pt;width:462.75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" fillcolor="#dce6f2">
                <v:textbox>
                  <w:txbxContent>
                    <w:p w:rsidR="007B129C" w:rsidRPr="00EB5E66" w:rsidRDefault="007B129C" w:rsidP="00EB5E66">
                      <w:pPr>
                        <w:snapToGrid w:val="0"/>
                        <w:spacing w:after="160" w:line="240" w:lineRule="auto"/>
                        <w:rPr>
                          <w:rFonts w:eastAsia="Times New Roman" w:cs="Times New Roman"/>
                          <w:b/>
                          <w:color w:val="000000"/>
                          <w:sz w:val="20"/>
                          <w:szCs w:val="20"/>
                          <w:lang w:eastAsia="zh-CN"/>
                        </w:rPr>
                      </w:pPr>
                      <w:proofErr w:type="gramStart"/>
                      <w:r w:rsidRPr="00EB5E66">
                        <w:rPr>
                          <w:rFonts w:eastAsia="Times New Roman" w:cs="Times New Roman"/>
                          <w:b/>
                          <w:color w:val="000000"/>
                          <w:sz w:val="20"/>
                          <w:szCs w:val="20"/>
                          <w:lang w:eastAsia="zh-CN"/>
                        </w:rPr>
                        <w:t>plink</w:t>
                      </w:r>
                      <w:proofErr w:type="gram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bfile</w:t>
                      </w:r>
                      <w:proofErr w:type="spell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genstudy_sampleqc</w:t>
                      </w:r>
                      <w:proofErr w:type="spellEnd"/>
                      <w:r w:rsidRPr="00EB5E66">
                        <w:rPr>
                          <w:rFonts w:eastAsia="Times New Roman" w:cs="Times New Roman"/>
                          <w:b/>
                          <w:color w:val="000000"/>
                          <w:sz w:val="20"/>
                          <w:szCs w:val="20"/>
                          <w:lang w:eastAsia="zh-CN"/>
                        </w:rPr>
                        <w:t xml:space="preserve"> --missing --out </w:t>
                      </w:r>
                      <w:proofErr w:type="spellStart"/>
                      <w:r w:rsidRPr="00EB5E66">
                        <w:rPr>
                          <w:rFonts w:eastAsia="Times New Roman" w:cs="Times New Roman"/>
                          <w:b/>
                          <w:color w:val="000000"/>
                          <w:sz w:val="20"/>
                          <w:szCs w:val="20"/>
                          <w:lang w:eastAsia="zh-CN"/>
                        </w:rPr>
                        <w:t>genstudy_sampleqc.CRstats</w:t>
                      </w:r>
                      <w:proofErr w:type="spellEnd"/>
                      <w:r w:rsidRPr="00EB5E66">
                        <w:rPr>
                          <w:rFonts w:eastAsia="Times New Roman" w:cs="Times New Roman"/>
                          <w:b/>
                          <w:color w:val="000000"/>
                          <w:sz w:val="20"/>
                          <w:szCs w:val="20"/>
                          <w:lang w:eastAsia="zh-CN"/>
                        </w:rPr>
                        <w:t xml:space="preserve"> --</w:t>
                      </w:r>
                      <w:proofErr w:type="spellStart"/>
                      <w:r w:rsidRPr="00EB5E66">
                        <w:rPr>
                          <w:rFonts w:eastAsia="Times New Roman" w:cs="Times New Roman"/>
                          <w:b/>
                          <w:color w:val="000000"/>
                          <w:sz w:val="20"/>
                          <w:szCs w:val="20"/>
                          <w:lang w:eastAsia="zh-CN"/>
                        </w:rPr>
                        <w:t>noweb</w:t>
                      </w:r>
                      <w:proofErr w:type="spellEnd"/>
                    </w:p>
                    <w:p w:rsidR="00A56512" w:rsidRPr="00AF759C" w:rsidRDefault="00A56512" w:rsidP="00EB5E66">
                      <w:pPr>
                        <w:snapToGrid w:val="0"/>
                        <w:spacing w:after="160" w:line="240" w:lineRule="auto"/>
                        <w:rPr>
                          <w:rFonts w:eastAsia="Times New Roman" w:cs="Times New Roman"/>
                          <w:b/>
                          <w:color w:val="000000"/>
                          <w:sz w:val="20"/>
                          <w:szCs w:val="20"/>
                          <w:lang w:eastAsia="zh-CN"/>
                        </w:rPr>
                      </w:pPr>
                      <w:proofErr w:type="spellStart"/>
                      <w:proofErr w:type="gramStart"/>
                      <w:r w:rsidRPr="00AF759C">
                        <w:rPr>
                          <w:rFonts w:eastAsia="Times New Roman" w:cs="Times New Roman"/>
                          <w:b/>
                          <w:color w:val="000000"/>
                          <w:sz w:val="20"/>
                          <w:szCs w:val="20"/>
                          <w:lang w:eastAsia="zh-CN"/>
                        </w:rPr>
                        <w:t>awk</w:t>
                      </w:r>
                      <w:proofErr w:type="spellEnd"/>
                      <w:proofErr w:type="gramEnd"/>
                      <w:r w:rsidRPr="00AF759C">
                        <w:rPr>
                          <w:rFonts w:eastAsia="Times New Roman" w:cs="Times New Roman"/>
                          <w:b/>
                          <w:color w:val="000000"/>
                          <w:sz w:val="20"/>
                          <w:szCs w:val="20"/>
                          <w:lang w:eastAsia="zh-CN"/>
                        </w:rPr>
                        <w:t xml:space="preserve"> '</w:t>
                      </w:r>
                      <w:r w:rsidR="00490971">
                        <w:rPr>
                          <w:rFonts w:eastAsia="Times New Roman" w:cs="Times New Roman"/>
                          <w:b/>
                          <w:color w:val="000000"/>
                          <w:sz w:val="20"/>
                          <w:szCs w:val="20"/>
                          <w:lang w:eastAsia="zh-CN"/>
                        </w:rPr>
                        <w:t>NR&gt;</w:t>
                      </w:r>
                      <w:r w:rsidR="007B129C">
                        <w:rPr>
                          <w:rFonts w:eastAsia="Times New Roman" w:cs="Times New Roman"/>
                          <w:b/>
                          <w:color w:val="000000"/>
                          <w:sz w:val="20"/>
                          <w:szCs w:val="20"/>
                          <w:lang w:eastAsia="zh-CN"/>
                        </w:rPr>
                        <w:t>1</w:t>
                      </w:r>
                      <w:r w:rsidR="00490971">
                        <w:rPr>
                          <w:rFonts w:eastAsia="Times New Roman" w:cs="Times New Roman"/>
                          <w:b/>
                          <w:color w:val="000000"/>
                          <w:sz w:val="20"/>
                          <w:szCs w:val="20"/>
                          <w:lang w:eastAsia="zh-CN"/>
                        </w:rPr>
                        <w:t xml:space="preserve"> &amp;&amp; </w:t>
                      </w:r>
                      <w:r w:rsidRPr="00AF759C">
                        <w:rPr>
                          <w:rFonts w:eastAsia="Times New Roman" w:cs="Times New Roman"/>
                          <w:b/>
                          <w:color w:val="000000"/>
                          <w:sz w:val="20"/>
                          <w:szCs w:val="20"/>
                          <w:lang w:eastAsia="zh-CN"/>
                        </w:rPr>
                        <w:t xml:space="preserve">$5 &gt;= 0.01 {print}' </w:t>
                      </w:r>
                      <w:proofErr w:type="spellStart"/>
                      <w:r w:rsidRPr="00AF759C">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r w:rsidRPr="00AF759C">
                        <w:rPr>
                          <w:rFonts w:eastAsia="Times New Roman" w:cs="Times New Roman"/>
                          <w:b/>
                          <w:color w:val="000000"/>
                          <w:sz w:val="20"/>
                          <w:szCs w:val="20"/>
                          <w:lang w:eastAsia="zh-CN"/>
                        </w:rPr>
                        <w:t>.CRstats.lmiss</w:t>
                      </w:r>
                      <w:proofErr w:type="spellEnd"/>
                      <w:r w:rsidRPr="00AF759C">
                        <w:rPr>
                          <w:rFonts w:eastAsia="Times New Roman" w:cs="Times New Roman"/>
                          <w:b/>
                          <w:color w:val="000000"/>
                          <w:sz w:val="20"/>
                          <w:szCs w:val="20"/>
                          <w:lang w:eastAsia="zh-CN"/>
                        </w:rPr>
                        <w:t xml:space="preserve"> | </w:t>
                      </w:r>
                      <w:proofErr w:type="spellStart"/>
                      <w:r w:rsidRPr="00AF759C">
                        <w:rPr>
                          <w:rFonts w:eastAsia="Times New Roman" w:cs="Times New Roman"/>
                          <w:b/>
                          <w:color w:val="000000"/>
                          <w:sz w:val="20"/>
                          <w:szCs w:val="20"/>
                          <w:lang w:eastAsia="zh-CN"/>
                        </w:rPr>
                        <w:t>wc</w:t>
                      </w:r>
                      <w:proofErr w:type="spellEnd"/>
                      <w:r w:rsidRPr="00AF759C">
                        <w:rPr>
                          <w:rFonts w:eastAsia="Times New Roman" w:cs="Times New Roman"/>
                          <w:b/>
                          <w:color w:val="000000"/>
                          <w:sz w:val="20"/>
                          <w:szCs w:val="20"/>
                          <w:lang w:eastAsia="zh-CN"/>
                        </w:rPr>
                        <w:t xml:space="preserve"> -l</w:t>
                      </w:r>
                    </w:p>
                    <w:p w:rsidR="00A56512" w:rsidRPr="00AF759C" w:rsidRDefault="00A56512" w:rsidP="00AF75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r w:rsidR="00AF759C">
        <w:t>Similar to what we did for sample QC,</w:t>
      </w:r>
      <w:r>
        <w:t xml:space="preserve"> </w:t>
      </w:r>
      <w:r w:rsidR="00AF759C">
        <w:t xml:space="preserve">we can investigate how many SNPs fail different </w:t>
      </w:r>
      <w:proofErr w:type="spellStart"/>
      <w:r w:rsidR="00AF759C">
        <w:t>missingness</w:t>
      </w:r>
      <w:proofErr w:type="spellEnd"/>
      <w:r w:rsidR="00AF759C">
        <w:t xml:space="preserve"> thresholds by filtering column 5 in ‘</w:t>
      </w:r>
      <w:proofErr w:type="spellStart"/>
      <w:r w:rsidR="00AF759C">
        <w:t>genstudy</w:t>
      </w:r>
      <w:r>
        <w:t>_sampleqc</w:t>
      </w:r>
      <w:r w:rsidR="00AF759C">
        <w:t>.CRstats.lmiss</w:t>
      </w:r>
      <w:proofErr w:type="spellEnd"/>
      <w:r w:rsidR="00AF759C">
        <w:t>’ using different threshold values. We can do this using the following command (e.g. for threshold of 1%):</w:t>
      </w:r>
    </w:p>
    <w:p w:rsidR="00AF759C" w:rsidRDefault="00AF759C" w:rsidP="00AF759C"/>
    <w:p w:rsidR="00C76080" w:rsidRPr="00C76080" w:rsidRDefault="00C76080" w:rsidP="00C76080">
      <w:pPr>
        <w:pStyle w:val="ListParagraph"/>
      </w:pPr>
    </w:p>
    <w:p w:rsidR="009332D0" w:rsidRPr="00AF759C" w:rsidRDefault="00AF759C" w:rsidP="00C76080">
      <w:pPr>
        <w:pStyle w:val="ListParagraph"/>
        <w:numPr>
          <w:ilvl w:val="0"/>
          <w:numId w:val="4"/>
        </w:numPr>
      </w:pPr>
      <w:r w:rsidRPr="00C76080">
        <w:rPr>
          <w:i/>
        </w:rPr>
        <w:t>Investigate how many SNPs</w:t>
      </w:r>
      <w:r w:rsidR="00C76080" w:rsidRPr="00C76080">
        <w:rPr>
          <w:i/>
        </w:rPr>
        <w:t xml:space="preserve"> </w:t>
      </w:r>
      <w:r w:rsidRPr="00C76080">
        <w:rPr>
          <w:i/>
        </w:rPr>
        <w:t xml:space="preserve">fail various </w:t>
      </w:r>
      <w:proofErr w:type="spellStart"/>
      <w:r w:rsidRPr="00C76080">
        <w:rPr>
          <w:i/>
        </w:rPr>
        <w:t>missingness</w:t>
      </w:r>
      <w:proofErr w:type="spellEnd"/>
      <w:r w:rsidRPr="00C76080">
        <w:rPr>
          <w:i/>
        </w:rPr>
        <w:t xml:space="preserve"> thresholds (</w:t>
      </w:r>
      <w:r w:rsidR="00490971" w:rsidRPr="00C76080">
        <w:rPr>
          <w:i/>
        </w:rPr>
        <w:t>e</w:t>
      </w:r>
      <w:r w:rsidR="00490971">
        <w:rPr>
          <w:i/>
        </w:rPr>
        <w:t>.</w:t>
      </w:r>
      <w:r w:rsidR="00490971" w:rsidRPr="00C76080">
        <w:rPr>
          <w:i/>
        </w:rPr>
        <w:t>g.</w:t>
      </w:r>
      <w:r w:rsidRPr="00C76080">
        <w:rPr>
          <w:i/>
        </w:rPr>
        <w:t xml:space="preserve"> 1%</w:t>
      </w:r>
      <w:r w:rsidR="00490971" w:rsidRPr="00C76080">
        <w:rPr>
          <w:i/>
        </w:rPr>
        <w:t>, 5</w:t>
      </w:r>
      <w:r w:rsidRPr="00C76080">
        <w:rPr>
          <w:i/>
        </w:rPr>
        <w:t>%</w:t>
      </w:r>
      <w:r w:rsidR="00490971" w:rsidRPr="00C76080">
        <w:rPr>
          <w:i/>
        </w:rPr>
        <w:t>, and 10</w:t>
      </w:r>
      <w:r w:rsidRPr="00C76080">
        <w:rPr>
          <w:i/>
        </w:rPr>
        <w:t>%).</w:t>
      </w:r>
    </w:p>
    <w:p w:rsidR="00AF759C" w:rsidRPr="00EF1870" w:rsidRDefault="00AF759C" w:rsidP="00AF759C">
      <w:pPr>
        <w:pStyle w:val="ListParagraph"/>
      </w:pPr>
    </w:p>
    <w:p w:rsidR="006B3090" w:rsidRPr="00AF759C" w:rsidRDefault="00AF759C" w:rsidP="006B3090">
      <w:pPr>
        <w:pStyle w:val="ListParagraph"/>
        <w:numPr>
          <w:ilvl w:val="0"/>
          <w:numId w:val="10"/>
        </w:numPr>
        <w:rPr>
          <w:b/>
        </w:rPr>
      </w:pPr>
      <w:r w:rsidRPr="00AF759C">
        <w:rPr>
          <w:b/>
        </w:rPr>
        <w:t>Checks for m</w:t>
      </w:r>
      <w:r w:rsidR="006B3090" w:rsidRPr="00AF759C">
        <w:rPr>
          <w:b/>
        </w:rPr>
        <w:t>inor allele frequency</w:t>
      </w:r>
      <w:r w:rsidRPr="00AF759C">
        <w:rPr>
          <w:b/>
        </w:rPr>
        <w:t xml:space="preserve"> (MAF)</w:t>
      </w:r>
    </w:p>
    <w:p w:rsidR="00AF759C" w:rsidRDefault="007B129C" w:rsidP="00AF759C">
      <w:r>
        <w:rPr>
          <w:rFonts w:eastAsia="Times New Roman" w:cs="Times New Roman"/>
          <w:noProof/>
          <w:lang w:eastAsia="zh-CN"/>
        </w:rPr>
        <mc:AlternateContent>
          <mc:Choice Requires="wps">
            <w:drawing>
              <wp:anchor distT="0" distB="0" distL="114300" distR="114300" simplePos="0" relativeHeight="251713536" behindDoc="0" locked="0" layoutInCell="1" allowOverlap="1">
                <wp:simplePos x="0" y="0"/>
                <wp:positionH relativeFrom="column">
                  <wp:posOffset>-95250</wp:posOffset>
                </wp:positionH>
                <wp:positionV relativeFrom="paragraph">
                  <wp:posOffset>499110</wp:posOffset>
                </wp:positionV>
                <wp:extent cx="5876925" cy="276225"/>
                <wp:effectExtent l="0" t="0" r="28575"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76225"/>
                        </a:xfrm>
                        <a:prstGeom prst="rect">
                          <a:avLst/>
                        </a:prstGeom>
                        <a:solidFill>
                          <a:srgbClr val="4F81BD">
                            <a:lumMod val="20000"/>
                            <a:lumOff val="80000"/>
                          </a:srgbClr>
                        </a:solidFill>
                        <a:ln w="9525">
                          <a:solidFill>
                            <a:srgbClr val="000000"/>
                          </a:solidFill>
                          <a:miter lim="800000"/>
                          <a:headEnd/>
                          <a:tailEnd/>
                        </a:ln>
                      </wps:spPr>
                      <wps:txbx>
                        <w:txbxContent>
                          <w:p w:rsidR="00A56512" w:rsidRPr="00AF759C" w:rsidRDefault="00A56512" w:rsidP="00EB5E66">
                            <w:pPr>
                              <w:snapToGrid w:val="0"/>
                              <w:spacing w:after="160" w:line="240" w:lineRule="auto"/>
                              <w:rPr>
                                <w:rFonts w:eastAsia="Times New Roman" w:cs="Times New Roman"/>
                                <w:b/>
                                <w:color w:val="000000"/>
                                <w:sz w:val="20"/>
                                <w:szCs w:val="20"/>
                                <w:lang w:eastAsia="zh-CN"/>
                              </w:rPr>
                            </w:pPr>
                            <w:proofErr w:type="gramStart"/>
                            <w:r w:rsidRPr="00AF759C">
                              <w:rPr>
                                <w:rFonts w:eastAsia="Times New Roman" w:cs="Times New Roman"/>
                                <w:b/>
                                <w:color w:val="000000"/>
                                <w:sz w:val="20"/>
                                <w:szCs w:val="20"/>
                                <w:lang w:eastAsia="zh-CN"/>
                              </w:rPr>
                              <w:t>plink</w:t>
                            </w:r>
                            <w:proofErr w:type="gram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bfile</w:t>
                            </w:r>
                            <w:proofErr w:type="spell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r w:rsidRPr="00AF759C">
                              <w:rPr>
                                <w:rFonts w:eastAsia="Times New Roman" w:cs="Times New Roman"/>
                                <w:b/>
                                <w:color w:val="000000"/>
                                <w:sz w:val="20"/>
                                <w:szCs w:val="20"/>
                                <w:lang w:eastAsia="zh-CN"/>
                              </w:rPr>
                              <w:t xml:space="preserve"> --</w:t>
                            </w:r>
                            <w:proofErr w:type="spellStart"/>
                            <w:r w:rsidR="00040657">
                              <w:rPr>
                                <w:rFonts w:eastAsia="Times New Roman" w:cs="Times New Roman"/>
                                <w:b/>
                                <w:color w:val="000000"/>
                                <w:sz w:val="20"/>
                                <w:szCs w:val="20"/>
                                <w:lang w:eastAsia="zh-CN"/>
                              </w:rPr>
                              <w:t>noweb</w:t>
                            </w:r>
                            <w:proofErr w:type="spellEnd"/>
                            <w:r w:rsidR="00040657">
                              <w:rPr>
                                <w:rFonts w:eastAsia="Times New Roman" w:cs="Times New Roman"/>
                                <w:b/>
                                <w:color w:val="000000"/>
                                <w:sz w:val="20"/>
                                <w:szCs w:val="20"/>
                                <w:lang w:eastAsia="zh-CN"/>
                              </w:rPr>
                              <w:t xml:space="preserve"> --</w:t>
                            </w:r>
                            <w:proofErr w:type="spellStart"/>
                            <w:r w:rsidR="00040657">
                              <w:rPr>
                                <w:rFonts w:eastAsia="Times New Roman" w:cs="Times New Roman"/>
                                <w:b/>
                                <w:color w:val="000000"/>
                                <w:sz w:val="20"/>
                                <w:szCs w:val="20"/>
                                <w:lang w:eastAsia="zh-CN"/>
                              </w:rPr>
                              <w:t>freq</w:t>
                            </w:r>
                            <w:proofErr w:type="spellEnd"/>
                            <w:r w:rsidR="00040657">
                              <w:rPr>
                                <w:rFonts w:eastAsia="Times New Roman" w:cs="Times New Roman"/>
                                <w:b/>
                                <w:color w:val="000000"/>
                                <w:sz w:val="20"/>
                                <w:szCs w:val="20"/>
                                <w:lang w:eastAsia="zh-CN"/>
                              </w:rPr>
                              <w:t xml:space="preserve"> --out </w:t>
                            </w:r>
                            <w:proofErr w:type="spellStart"/>
                            <w:r w:rsidR="00040657">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r w:rsidRPr="00AF759C">
                              <w:rPr>
                                <w:rFonts w:eastAsia="Times New Roman" w:cs="Times New Roman"/>
                                <w:b/>
                                <w:color w:val="000000"/>
                                <w:sz w:val="20"/>
                                <w:szCs w:val="20"/>
                                <w:lang w:eastAsia="zh-CN"/>
                              </w:rPr>
                              <w:t xml:space="preserve"> </w:t>
                            </w:r>
                          </w:p>
                          <w:p w:rsidR="00A56512" w:rsidRPr="00AF759C" w:rsidRDefault="00A56512" w:rsidP="00AF75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 o:spid="_x0000_s1057" type="#_x0000_t202" style="position:absolute;margin-left:-7.5pt;margin-top:39.3pt;width:462.7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" fillcolor="#dce6f2">
                <v:textbox>
                  <w:txbxContent>
                    <w:p w:rsidR="00A56512" w:rsidRPr="00AF759C" w:rsidRDefault="00A56512" w:rsidP="00EB5E66">
                      <w:pPr>
                        <w:snapToGrid w:val="0"/>
                        <w:spacing w:after="160" w:line="240" w:lineRule="auto"/>
                        <w:rPr>
                          <w:rFonts w:eastAsia="Times New Roman" w:cs="Times New Roman"/>
                          <w:b/>
                          <w:color w:val="000000"/>
                          <w:sz w:val="20"/>
                          <w:szCs w:val="20"/>
                          <w:lang w:eastAsia="zh-CN"/>
                        </w:rPr>
                      </w:pPr>
                      <w:proofErr w:type="gramStart"/>
                      <w:r w:rsidRPr="00AF759C">
                        <w:rPr>
                          <w:rFonts w:eastAsia="Times New Roman" w:cs="Times New Roman"/>
                          <w:b/>
                          <w:color w:val="000000"/>
                          <w:sz w:val="20"/>
                          <w:szCs w:val="20"/>
                          <w:lang w:eastAsia="zh-CN"/>
                        </w:rPr>
                        <w:t>plink</w:t>
                      </w:r>
                      <w:proofErr w:type="gram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bfile</w:t>
                      </w:r>
                      <w:proofErr w:type="spell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r w:rsidRPr="00AF759C">
                        <w:rPr>
                          <w:rFonts w:eastAsia="Times New Roman" w:cs="Times New Roman"/>
                          <w:b/>
                          <w:color w:val="000000"/>
                          <w:sz w:val="20"/>
                          <w:szCs w:val="20"/>
                          <w:lang w:eastAsia="zh-CN"/>
                        </w:rPr>
                        <w:t xml:space="preserve"> --</w:t>
                      </w:r>
                      <w:proofErr w:type="spellStart"/>
                      <w:r w:rsidR="00040657">
                        <w:rPr>
                          <w:rFonts w:eastAsia="Times New Roman" w:cs="Times New Roman"/>
                          <w:b/>
                          <w:color w:val="000000"/>
                          <w:sz w:val="20"/>
                          <w:szCs w:val="20"/>
                          <w:lang w:eastAsia="zh-CN"/>
                        </w:rPr>
                        <w:t>noweb</w:t>
                      </w:r>
                      <w:proofErr w:type="spellEnd"/>
                      <w:r w:rsidR="00040657">
                        <w:rPr>
                          <w:rFonts w:eastAsia="Times New Roman" w:cs="Times New Roman"/>
                          <w:b/>
                          <w:color w:val="000000"/>
                          <w:sz w:val="20"/>
                          <w:szCs w:val="20"/>
                          <w:lang w:eastAsia="zh-CN"/>
                        </w:rPr>
                        <w:t xml:space="preserve"> --</w:t>
                      </w:r>
                      <w:proofErr w:type="spellStart"/>
                      <w:r w:rsidR="00040657">
                        <w:rPr>
                          <w:rFonts w:eastAsia="Times New Roman" w:cs="Times New Roman"/>
                          <w:b/>
                          <w:color w:val="000000"/>
                          <w:sz w:val="20"/>
                          <w:szCs w:val="20"/>
                          <w:lang w:eastAsia="zh-CN"/>
                        </w:rPr>
                        <w:t>freq</w:t>
                      </w:r>
                      <w:proofErr w:type="spellEnd"/>
                      <w:r w:rsidR="00040657">
                        <w:rPr>
                          <w:rFonts w:eastAsia="Times New Roman" w:cs="Times New Roman"/>
                          <w:b/>
                          <w:color w:val="000000"/>
                          <w:sz w:val="20"/>
                          <w:szCs w:val="20"/>
                          <w:lang w:eastAsia="zh-CN"/>
                        </w:rPr>
                        <w:t xml:space="preserve"> --out </w:t>
                      </w:r>
                      <w:proofErr w:type="spellStart"/>
                      <w:r w:rsidR="00040657">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r w:rsidRPr="00AF759C">
                        <w:rPr>
                          <w:rFonts w:eastAsia="Times New Roman" w:cs="Times New Roman"/>
                          <w:b/>
                          <w:color w:val="000000"/>
                          <w:sz w:val="20"/>
                          <w:szCs w:val="20"/>
                          <w:lang w:eastAsia="zh-CN"/>
                        </w:rPr>
                        <w:t xml:space="preserve"> </w:t>
                      </w:r>
                    </w:p>
                    <w:p w:rsidR="00A56512" w:rsidRPr="00AF759C" w:rsidRDefault="00A56512" w:rsidP="00AF75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r w:rsidR="00AF759C">
        <w:t xml:space="preserve">Similarly, we can investigate how many SNPs have MAF&lt;1% </w:t>
      </w:r>
      <w:r w:rsidR="00490971">
        <w:t>by first of all running the ‘--</w:t>
      </w:r>
      <w:proofErr w:type="spellStart"/>
      <w:r w:rsidR="00AF759C">
        <w:t>freq</w:t>
      </w:r>
      <w:proofErr w:type="spellEnd"/>
      <w:r w:rsidR="00AF759C">
        <w:t>’ option in PLINK, using the following command:</w:t>
      </w:r>
    </w:p>
    <w:p w:rsidR="00AF759C" w:rsidRDefault="00AF759C" w:rsidP="00AF759C"/>
    <w:p w:rsidR="00AF759C" w:rsidRDefault="00040657" w:rsidP="00AF759C">
      <w:pPr>
        <w:rPr>
          <w:rFonts w:eastAsia="Times New Roman" w:cs="Times New Roman"/>
          <w:color w:val="000000"/>
          <w:lang w:eastAsia="zh-CN"/>
        </w:rPr>
      </w:pPr>
      <w:r>
        <w:rPr>
          <w:rFonts w:eastAsia="Times New Roman" w:cs="Times New Roman"/>
          <w:color w:val="000000"/>
          <w:lang w:eastAsia="zh-CN"/>
        </w:rPr>
        <w:t>This provides an output file ‘</w:t>
      </w:r>
      <w:proofErr w:type="spellStart"/>
      <w:r>
        <w:rPr>
          <w:rFonts w:eastAsia="Times New Roman" w:cs="Times New Roman"/>
          <w:color w:val="000000"/>
          <w:lang w:eastAsia="zh-CN"/>
        </w:rPr>
        <w:t>genstudy</w:t>
      </w:r>
      <w:r w:rsidR="007B129C">
        <w:rPr>
          <w:rFonts w:eastAsia="Times New Roman" w:cs="Times New Roman"/>
          <w:color w:val="000000"/>
          <w:lang w:eastAsia="zh-CN"/>
        </w:rPr>
        <w:t>_sampleqc</w:t>
      </w:r>
      <w:r>
        <w:rPr>
          <w:rFonts w:eastAsia="Times New Roman" w:cs="Times New Roman"/>
          <w:color w:val="000000"/>
          <w:lang w:eastAsia="zh-CN"/>
        </w:rPr>
        <w:t>.fr</w:t>
      </w:r>
      <w:r w:rsidR="00AF759C">
        <w:rPr>
          <w:rFonts w:eastAsia="Times New Roman" w:cs="Times New Roman"/>
          <w:color w:val="000000"/>
          <w:lang w:eastAsia="zh-CN"/>
        </w:rPr>
        <w:t>q</w:t>
      </w:r>
      <w:proofErr w:type="spellEnd"/>
      <w:r w:rsidR="00AF759C">
        <w:rPr>
          <w:rFonts w:eastAsia="Times New Roman" w:cs="Times New Roman"/>
          <w:color w:val="000000"/>
          <w:lang w:eastAsia="zh-CN"/>
        </w:rPr>
        <w:t>’, and the minor allele frequency is in column 5 of the file.</w:t>
      </w:r>
    </w:p>
    <w:p w:rsidR="00040657" w:rsidRPr="00040657" w:rsidRDefault="007B129C" w:rsidP="00AF759C">
      <w:pPr>
        <w:pStyle w:val="ListParagraph"/>
        <w:numPr>
          <w:ilvl w:val="0"/>
          <w:numId w:val="4"/>
        </w:numPr>
      </w:pPr>
      <w:r>
        <w:rPr>
          <w:noProof/>
          <w:lang w:eastAsia="zh-CN"/>
        </w:rPr>
        <mc:AlternateContent>
          <mc:Choice Requires="wps">
            <w:drawing>
              <wp:anchor distT="0" distB="0" distL="114300" distR="114300" simplePos="0" relativeHeight="251715584" behindDoc="0" locked="0" layoutInCell="1" allowOverlap="1">
                <wp:simplePos x="0" y="0"/>
                <wp:positionH relativeFrom="column">
                  <wp:posOffset>-95250</wp:posOffset>
                </wp:positionH>
                <wp:positionV relativeFrom="paragraph">
                  <wp:posOffset>638810</wp:posOffset>
                </wp:positionV>
                <wp:extent cx="5876925" cy="276225"/>
                <wp:effectExtent l="0" t="0" r="28575"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76225"/>
                        </a:xfrm>
                        <a:prstGeom prst="rect">
                          <a:avLst/>
                        </a:prstGeom>
                        <a:solidFill>
                          <a:srgbClr val="4F81BD">
                            <a:lumMod val="20000"/>
                            <a:lumOff val="80000"/>
                          </a:srgbClr>
                        </a:solidFill>
                        <a:ln w="9525">
                          <a:solidFill>
                            <a:srgbClr val="000000"/>
                          </a:solidFill>
                          <a:miter lim="800000"/>
                          <a:headEnd/>
                          <a:tailEnd/>
                        </a:ln>
                      </wps:spPr>
                      <wps:txbx>
                        <w:txbxContent>
                          <w:p w:rsidR="00A56512" w:rsidRPr="00AF759C" w:rsidRDefault="00040657" w:rsidP="00EB5E66">
                            <w:pPr>
                              <w:snapToGrid w:val="0"/>
                              <w:spacing w:after="160" w:line="240" w:lineRule="auto"/>
                              <w:rPr>
                                <w:rFonts w:eastAsia="Times New Roman" w:cs="Times New Roman"/>
                                <w:b/>
                                <w:color w:val="000000"/>
                                <w:sz w:val="20"/>
                                <w:szCs w:val="20"/>
                                <w:lang w:eastAsia="zh-CN"/>
                              </w:rPr>
                            </w:pPr>
                            <w:proofErr w:type="spellStart"/>
                            <w:proofErr w:type="gramStart"/>
                            <w:r>
                              <w:rPr>
                                <w:rFonts w:eastAsia="Times New Roman" w:cs="Times New Roman"/>
                                <w:b/>
                                <w:color w:val="000000"/>
                                <w:sz w:val="20"/>
                                <w:szCs w:val="20"/>
                                <w:lang w:eastAsia="zh-CN"/>
                              </w:rPr>
                              <w:t>awk</w:t>
                            </w:r>
                            <w:proofErr w:type="spellEnd"/>
                            <w:proofErr w:type="gramEnd"/>
                            <w:r>
                              <w:rPr>
                                <w:rFonts w:eastAsia="Times New Roman" w:cs="Times New Roman"/>
                                <w:b/>
                                <w:color w:val="000000"/>
                                <w:sz w:val="20"/>
                                <w:szCs w:val="20"/>
                                <w:lang w:eastAsia="zh-CN"/>
                              </w:rPr>
                              <w:t xml:space="preserve"> '$5&lt;0.01' </w:t>
                            </w:r>
                            <w:proofErr w:type="spellStart"/>
                            <w:r>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r w:rsidR="00A56512" w:rsidRPr="00AF759C">
                              <w:rPr>
                                <w:rFonts w:eastAsia="Times New Roman" w:cs="Times New Roman"/>
                                <w:b/>
                                <w:color w:val="000000"/>
                                <w:sz w:val="20"/>
                                <w:szCs w:val="20"/>
                                <w:lang w:eastAsia="zh-CN"/>
                              </w:rPr>
                              <w:t>.frq</w:t>
                            </w:r>
                            <w:proofErr w:type="spellEnd"/>
                            <w:r w:rsidR="00A56512" w:rsidRPr="00AF759C">
                              <w:rPr>
                                <w:rFonts w:eastAsia="Times New Roman" w:cs="Times New Roman"/>
                                <w:b/>
                                <w:color w:val="000000"/>
                                <w:sz w:val="20"/>
                                <w:szCs w:val="20"/>
                                <w:lang w:eastAsia="zh-CN"/>
                              </w:rPr>
                              <w:t xml:space="preserve"> | </w:t>
                            </w:r>
                            <w:proofErr w:type="spellStart"/>
                            <w:r w:rsidR="00A56512" w:rsidRPr="00AF759C">
                              <w:rPr>
                                <w:rFonts w:eastAsia="Times New Roman" w:cs="Times New Roman"/>
                                <w:b/>
                                <w:color w:val="000000"/>
                                <w:sz w:val="20"/>
                                <w:szCs w:val="20"/>
                                <w:lang w:eastAsia="zh-CN"/>
                              </w:rPr>
                              <w:t>wc</w:t>
                            </w:r>
                            <w:proofErr w:type="spellEnd"/>
                            <w:r w:rsidR="00A56512" w:rsidRPr="00AF759C">
                              <w:rPr>
                                <w:rFonts w:eastAsia="Times New Roman" w:cs="Times New Roman"/>
                                <w:b/>
                                <w:color w:val="000000"/>
                                <w:sz w:val="20"/>
                                <w:szCs w:val="20"/>
                                <w:lang w:eastAsia="zh-CN"/>
                              </w:rPr>
                              <w:t xml:space="preserve"> -l</w:t>
                            </w:r>
                          </w:p>
                          <w:p w:rsidR="00A56512" w:rsidRPr="00AF759C" w:rsidRDefault="00A56512" w:rsidP="00AF75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58" type="#_x0000_t202" style="position:absolute;left:0;text-align:left;margin-left:-7.5pt;margin-top:50.3pt;width:462.7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" fillcolor="#dce6f2">
                <v:textbox>
                  <w:txbxContent>
                    <w:p w:rsidR="00A56512" w:rsidRPr="00AF759C" w:rsidRDefault="00040657" w:rsidP="00EB5E66">
                      <w:pPr>
                        <w:snapToGrid w:val="0"/>
                        <w:spacing w:after="160" w:line="240" w:lineRule="auto"/>
                        <w:rPr>
                          <w:rFonts w:eastAsia="Times New Roman" w:cs="Times New Roman"/>
                          <w:b/>
                          <w:color w:val="000000"/>
                          <w:sz w:val="20"/>
                          <w:szCs w:val="20"/>
                          <w:lang w:eastAsia="zh-CN"/>
                        </w:rPr>
                      </w:pPr>
                      <w:proofErr w:type="spellStart"/>
                      <w:proofErr w:type="gramStart"/>
                      <w:r>
                        <w:rPr>
                          <w:rFonts w:eastAsia="Times New Roman" w:cs="Times New Roman"/>
                          <w:b/>
                          <w:color w:val="000000"/>
                          <w:sz w:val="20"/>
                          <w:szCs w:val="20"/>
                          <w:lang w:eastAsia="zh-CN"/>
                        </w:rPr>
                        <w:t>awk</w:t>
                      </w:r>
                      <w:proofErr w:type="spellEnd"/>
                      <w:proofErr w:type="gramEnd"/>
                      <w:r>
                        <w:rPr>
                          <w:rFonts w:eastAsia="Times New Roman" w:cs="Times New Roman"/>
                          <w:b/>
                          <w:color w:val="000000"/>
                          <w:sz w:val="20"/>
                          <w:szCs w:val="20"/>
                          <w:lang w:eastAsia="zh-CN"/>
                        </w:rPr>
                        <w:t xml:space="preserve"> '$5&lt;0.01' </w:t>
                      </w:r>
                      <w:proofErr w:type="spellStart"/>
                      <w:r>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r w:rsidR="00A56512" w:rsidRPr="00AF759C">
                        <w:rPr>
                          <w:rFonts w:eastAsia="Times New Roman" w:cs="Times New Roman"/>
                          <w:b/>
                          <w:color w:val="000000"/>
                          <w:sz w:val="20"/>
                          <w:szCs w:val="20"/>
                          <w:lang w:eastAsia="zh-CN"/>
                        </w:rPr>
                        <w:t>.frq</w:t>
                      </w:r>
                      <w:proofErr w:type="spellEnd"/>
                      <w:r w:rsidR="00A56512" w:rsidRPr="00AF759C">
                        <w:rPr>
                          <w:rFonts w:eastAsia="Times New Roman" w:cs="Times New Roman"/>
                          <w:b/>
                          <w:color w:val="000000"/>
                          <w:sz w:val="20"/>
                          <w:szCs w:val="20"/>
                          <w:lang w:eastAsia="zh-CN"/>
                        </w:rPr>
                        <w:t xml:space="preserve"> | </w:t>
                      </w:r>
                      <w:proofErr w:type="spellStart"/>
                      <w:r w:rsidR="00A56512" w:rsidRPr="00AF759C">
                        <w:rPr>
                          <w:rFonts w:eastAsia="Times New Roman" w:cs="Times New Roman"/>
                          <w:b/>
                          <w:color w:val="000000"/>
                          <w:sz w:val="20"/>
                          <w:szCs w:val="20"/>
                          <w:lang w:eastAsia="zh-CN"/>
                        </w:rPr>
                        <w:t>wc</w:t>
                      </w:r>
                      <w:proofErr w:type="spellEnd"/>
                      <w:r w:rsidR="00A56512" w:rsidRPr="00AF759C">
                        <w:rPr>
                          <w:rFonts w:eastAsia="Times New Roman" w:cs="Times New Roman"/>
                          <w:b/>
                          <w:color w:val="000000"/>
                          <w:sz w:val="20"/>
                          <w:szCs w:val="20"/>
                          <w:lang w:eastAsia="zh-CN"/>
                        </w:rPr>
                        <w:t xml:space="preserve"> -l</w:t>
                      </w:r>
                    </w:p>
                    <w:p w:rsidR="00A56512" w:rsidRPr="00AF759C" w:rsidRDefault="00A56512" w:rsidP="00AF75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r w:rsidR="00040657" w:rsidRPr="00040657">
        <w:rPr>
          <w:rFonts w:eastAsia="Times New Roman" w:cs="Times New Roman"/>
          <w:i/>
          <w:color w:val="000000"/>
          <w:lang w:eastAsia="zh-CN"/>
        </w:rPr>
        <w:t>Create a ‘</w:t>
      </w:r>
      <w:proofErr w:type="spellStart"/>
      <w:r w:rsidR="00040657" w:rsidRPr="00040657">
        <w:rPr>
          <w:rFonts w:eastAsia="Times New Roman" w:cs="Times New Roman"/>
          <w:i/>
          <w:color w:val="000000"/>
          <w:lang w:eastAsia="zh-CN"/>
        </w:rPr>
        <w:t>genstudy</w:t>
      </w:r>
      <w:r>
        <w:rPr>
          <w:rFonts w:eastAsia="Times New Roman" w:cs="Times New Roman"/>
          <w:i/>
          <w:color w:val="000000"/>
          <w:lang w:eastAsia="zh-CN"/>
        </w:rPr>
        <w:t>_sampleqc</w:t>
      </w:r>
      <w:r w:rsidR="00040657" w:rsidRPr="00040657">
        <w:rPr>
          <w:rFonts w:eastAsia="Times New Roman" w:cs="Times New Roman"/>
          <w:i/>
          <w:color w:val="000000"/>
          <w:lang w:eastAsia="zh-CN"/>
        </w:rPr>
        <w:t>.fr</w:t>
      </w:r>
      <w:r w:rsidR="00AF759C" w:rsidRPr="00040657">
        <w:rPr>
          <w:rFonts w:eastAsia="Times New Roman" w:cs="Times New Roman"/>
          <w:i/>
          <w:color w:val="000000"/>
          <w:lang w:eastAsia="zh-CN"/>
        </w:rPr>
        <w:t>q</w:t>
      </w:r>
      <w:proofErr w:type="spellEnd"/>
      <w:r w:rsidR="00AF759C" w:rsidRPr="00040657">
        <w:rPr>
          <w:rFonts w:eastAsia="Times New Roman" w:cs="Times New Roman"/>
          <w:i/>
          <w:color w:val="000000"/>
          <w:lang w:eastAsia="zh-CN"/>
        </w:rPr>
        <w:t xml:space="preserve">’ file using the command above, and </w:t>
      </w:r>
      <w:r w:rsidR="00040657">
        <w:rPr>
          <w:rFonts w:eastAsia="Times New Roman" w:cs="Times New Roman"/>
          <w:i/>
          <w:color w:val="000000"/>
          <w:lang w:eastAsia="zh-CN"/>
        </w:rPr>
        <w:t>u</w:t>
      </w:r>
      <w:r w:rsidR="00040657" w:rsidRPr="00040657">
        <w:rPr>
          <w:rFonts w:eastAsia="Times New Roman" w:cs="Times New Roman"/>
          <w:i/>
          <w:color w:val="000000"/>
          <w:lang w:eastAsia="zh-CN"/>
        </w:rPr>
        <w:t>se the following command to see h</w:t>
      </w:r>
      <w:r w:rsidR="00AF759C" w:rsidRPr="00040657">
        <w:rPr>
          <w:rFonts w:eastAsia="Times New Roman" w:cs="Times New Roman"/>
          <w:i/>
          <w:color w:val="000000"/>
          <w:lang w:eastAsia="zh-CN"/>
        </w:rPr>
        <w:t>ow many SNP</w:t>
      </w:r>
      <w:r w:rsidR="00040657" w:rsidRPr="00040657">
        <w:rPr>
          <w:rFonts w:eastAsia="Times New Roman" w:cs="Times New Roman"/>
          <w:i/>
          <w:color w:val="000000"/>
          <w:lang w:eastAsia="zh-CN"/>
        </w:rPr>
        <w:t xml:space="preserve">s have MAF&lt;1%. Do the same for a 5% </w:t>
      </w:r>
      <w:r w:rsidR="00040657">
        <w:rPr>
          <w:rFonts w:eastAsia="Times New Roman" w:cs="Times New Roman"/>
          <w:i/>
          <w:color w:val="000000"/>
          <w:lang w:eastAsia="zh-CN"/>
        </w:rPr>
        <w:t xml:space="preserve">and 10% </w:t>
      </w:r>
      <w:r w:rsidR="00040657" w:rsidRPr="00040657">
        <w:rPr>
          <w:rFonts w:eastAsia="Times New Roman" w:cs="Times New Roman"/>
          <w:i/>
          <w:color w:val="000000"/>
          <w:lang w:eastAsia="zh-CN"/>
        </w:rPr>
        <w:t>threshold.</w:t>
      </w:r>
    </w:p>
    <w:p w:rsidR="00AF759C" w:rsidRDefault="00AF759C" w:rsidP="00040657"/>
    <w:p w:rsidR="00AF759C" w:rsidRDefault="00AF759C" w:rsidP="009332D0">
      <w:pPr>
        <w:pStyle w:val="ListParagraph"/>
      </w:pPr>
    </w:p>
    <w:p w:rsidR="006B3090" w:rsidRPr="00AF759C" w:rsidRDefault="00AF759C" w:rsidP="006B3090">
      <w:pPr>
        <w:pStyle w:val="ListParagraph"/>
        <w:numPr>
          <w:ilvl w:val="0"/>
          <w:numId w:val="10"/>
        </w:numPr>
        <w:rPr>
          <w:b/>
        </w:rPr>
      </w:pPr>
      <w:r w:rsidRPr="00AF759C">
        <w:rPr>
          <w:b/>
        </w:rPr>
        <w:t xml:space="preserve">Checks for adherence to </w:t>
      </w:r>
      <w:r w:rsidR="006B3090" w:rsidRPr="00AF759C">
        <w:rPr>
          <w:b/>
        </w:rPr>
        <w:t>Hardy-Weinberg Equilibrium</w:t>
      </w:r>
    </w:p>
    <w:p w:rsidR="009332D0" w:rsidRPr="004E429C" w:rsidRDefault="009332D0" w:rsidP="00040657">
      <w:pPr>
        <w:pStyle w:val="ListParagraph"/>
        <w:rPr>
          <w:rFonts w:eastAsia="Times New Roman" w:cs="Times New Roman"/>
          <w:color w:val="000000"/>
          <w:lang w:eastAsia="zh-CN"/>
        </w:rPr>
      </w:pPr>
      <w:r w:rsidRPr="004E429C">
        <w:rPr>
          <w:rFonts w:cs="Helvetica"/>
          <w:color w:val="000000"/>
        </w:rPr>
        <w:t>To generate a list of genotype counts and Hardy-Weinberg test statistics for each SNP, use the option:</w:t>
      </w:r>
      <w:r w:rsidR="00040657">
        <w:rPr>
          <w:rFonts w:eastAsia="Times New Roman" w:cs="Times New Roman"/>
          <w:color w:val="000000"/>
          <w:lang w:eastAsia="zh-CN"/>
        </w:rPr>
        <w:t xml:space="preserve"> </w:t>
      </w:r>
    </w:p>
    <w:p w:rsidR="00040657" w:rsidRDefault="007B129C" w:rsidP="00040657">
      <w:r>
        <w:rPr>
          <w:noProof/>
          <w:lang w:eastAsia="zh-CN"/>
        </w:rPr>
        <mc:AlternateContent>
          <mc:Choice Requires="wps">
            <w:drawing>
              <wp:anchor distT="0" distB="0" distL="114300" distR="114300" simplePos="0" relativeHeight="251729920" behindDoc="0" locked="0" layoutInCell="1" allowOverlap="1">
                <wp:simplePos x="0" y="0"/>
                <wp:positionH relativeFrom="column">
                  <wp:posOffset>-95250</wp:posOffset>
                </wp:positionH>
                <wp:positionV relativeFrom="paragraph">
                  <wp:posOffset>17145</wp:posOffset>
                </wp:positionV>
                <wp:extent cx="5876925" cy="276225"/>
                <wp:effectExtent l="0" t="0" r="28575" b="285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76225"/>
                        </a:xfrm>
                        <a:prstGeom prst="rect">
                          <a:avLst/>
                        </a:prstGeom>
                        <a:solidFill>
                          <a:srgbClr val="4F81BD">
                            <a:lumMod val="20000"/>
                            <a:lumOff val="80000"/>
                          </a:srgbClr>
                        </a:solidFill>
                        <a:ln w="9525">
                          <a:solidFill>
                            <a:srgbClr val="000000"/>
                          </a:solidFill>
                          <a:miter lim="800000"/>
                          <a:headEnd/>
                          <a:tailEnd/>
                        </a:ln>
                      </wps:spPr>
                      <wps:txbx>
                        <w:txbxContent>
                          <w:p w:rsidR="00040657" w:rsidRPr="00AF759C" w:rsidRDefault="00040657"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plink</w:t>
                            </w:r>
                            <w:proofErr w:type="gram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proofErr w:type="spellStart"/>
                            <w:r w:rsidRPr="00AF759C">
                              <w:rPr>
                                <w:rFonts w:eastAsia="Times New Roman" w:cs="Times New Roman"/>
                                <w:b/>
                                <w:color w:val="000000"/>
                                <w:sz w:val="20"/>
                                <w:szCs w:val="20"/>
                                <w:lang w:eastAsia="zh-CN"/>
                              </w:rPr>
                              <w:t>bfile</w:t>
                            </w:r>
                            <w:proofErr w:type="spell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noweb</w:t>
                            </w:r>
                            <w:proofErr w:type="spell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hardy </w:t>
                            </w:r>
                            <w:r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out </w:t>
                            </w:r>
                            <w:proofErr w:type="spellStart"/>
                            <w:r>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p>
                          <w:p w:rsidR="00040657" w:rsidRPr="00AF759C" w:rsidRDefault="00040657" w:rsidP="000406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margin-left:-7.5pt;margin-top:1.35pt;width:462.7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" fillcolor="#dce6f2">
                <v:textbox>
                  <w:txbxContent>
                    <w:p w:rsidR="00040657" w:rsidRPr="00AF759C" w:rsidRDefault="00040657"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plink</w:t>
                      </w:r>
                      <w:proofErr w:type="gram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proofErr w:type="spellStart"/>
                      <w:r w:rsidRPr="00AF759C">
                        <w:rPr>
                          <w:rFonts w:eastAsia="Times New Roman" w:cs="Times New Roman"/>
                          <w:b/>
                          <w:color w:val="000000"/>
                          <w:sz w:val="20"/>
                          <w:szCs w:val="20"/>
                          <w:lang w:eastAsia="zh-CN"/>
                        </w:rPr>
                        <w:t>bfile</w:t>
                      </w:r>
                      <w:proofErr w:type="spell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noweb</w:t>
                      </w:r>
                      <w:proofErr w:type="spell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hardy </w:t>
                      </w:r>
                      <w:r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out </w:t>
                      </w:r>
                      <w:proofErr w:type="spellStart"/>
                      <w:r>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proofErr w:type="spellEnd"/>
                    </w:p>
                    <w:p w:rsidR="00040657" w:rsidRPr="00AF759C" w:rsidRDefault="00040657" w:rsidP="000406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9332D0" w:rsidRPr="004E429C" w:rsidRDefault="00040657" w:rsidP="00040657">
      <w:pPr>
        <w:rPr>
          <w:rFonts w:eastAsia="Times New Roman" w:cs="Courier New"/>
          <w:color w:val="000000"/>
          <w:lang w:eastAsia="zh-CN"/>
        </w:rPr>
      </w:pPr>
      <w:r>
        <w:lastRenderedPageBreak/>
        <w:t xml:space="preserve">This provides and output file </w:t>
      </w:r>
      <w:r w:rsidR="00490971">
        <w:t>‘</w:t>
      </w:r>
      <w:proofErr w:type="spellStart"/>
      <w:r w:rsidR="00490971">
        <w:t>genstudy.hwe</w:t>
      </w:r>
      <w:proofErr w:type="spellEnd"/>
      <w:r w:rsidR="00490971">
        <w:t>’</w:t>
      </w:r>
      <w:r w:rsidR="00490971">
        <w:rPr>
          <w:rFonts w:eastAsia="Times New Roman" w:cs="Courier New"/>
          <w:color w:val="000000"/>
          <w:lang w:eastAsia="zh-CN"/>
        </w:rPr>
        <w:t xml:space="preserve"> and</w:t>
      </w:r>
      <w:r>
        <w:rPr>
          <w:rFonts w:eastAsia="Times New Roman" w:cs="Courier New"/>
          <w:color w:val="000000"/>
          <w:lang w:eastAsia="zh-CN"/>
        </w:rPr>
        <w:t xml:space="preserve"> the p-value for the test for Hardy-</w:t>
      </w:r>
      <w:proofErr w:type="spellStart"/>
      <w:r>
        <w:rPr>
          <w:rFonts w:eastAsia="Times New Roman" w:cs="Courier New"/>
          <w:color w:val="000000"/>
          <w:lang w:eastAsia="zh-CN"/>
        </w:rPr>
        <w:t>Weindberg</w:t>
      </w:r>
      <w:proofErr w:type="spellEnd"/>
      <w:r>
        <w:rPr>
          <w:rFonts w:eastAsia="Times New Roman" w:cs="Courier New"/>
          <w:color w:val="000000"/>
          <w:lang w:eastAsia="zh-CN"/>
        </w:rPr>
        <w:t xml:space="preserve"> Equilibrium is in column</w:t>
      </w:r>
      <w:r>
        <w:rPr>
          <w:rFonts w:eastAsia="Times New Roman" w:cs="Courier New"/>
          <w:color w:val="000000"/>
          <w:lang w:eastAsia="zh-CN"/>
        </w:rPr>
        <w:tab/>
        <w:t xml:space="preserve"> 9 of this file.</w:t>
      </w:r>
      <w:r>
        <w:rPr>
          <w:rFonts w:eastAsia="Times New Roman" w:cs="Courier New"/>
          <w:color w:val="000000"/>
          <w:lang w:eastAsia="zh-CN"/>
        </w:rPr>
        <w:tab/>
      </w:r>
    </w:p>
    <w:p w:rsidR="00040657" w:rsidRPr="00040657" w:rsidRDefault="007B129C" w:rsidP="00040657">
      <w:pPr>
        <w:pStyle w:val="ListParagraph"/>
        <w:numPr>
          <w:ilvl w:val="0"/>
          <w:numId w:val="4"/>
        </w:numPr>
      </w:pPr>
      <w:r>
        <w:rPr>
          <w:noProof/>
          <w:lang w:eastAsia="zh-CN"/>
        </w:rPr>
        <mc:AlternateContent>
          <mc:Choice Requires="wps">
            <w:drawing>
              <wp:anchor distT="0" distB="0" distL="114300" distR="114300" simplePos="0" relativeHeight="251731968" behindDoc="0" locked="0" layoutInCell="1" allowOverlap="1">
                <wp:simplePos x="0" y="0"/>
                <wp:positionH relativeFrom="column">
                  <wp:posOffset>-95250</wp:posOffset>
                </wp:positionH>
                <wp:positionV relativeFrom="paragraph">
                  <wp:posOffset>638810</wp:posOffset>
                </wp:positionV>
                <wp:extent cx="5876925" cy="276225"/>
                <wp:effectExtent l="0" t="0" r="28575" b="2857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76225"/>
                        </a:xfrm>
                        <a:prstGeom prst="rect">
                          <a:avLst/>
                        </a:prstGeom>
                        <a:solidFill>
                          <a:srgbClr val="4F81BD">
                            <a:lumMod val="20000"/>
                            <a:lumOff val="80000"/>
                          </a:srgbClr>
                        </a:solidFill>
                        <a:ln w="9525">
                          <a:solidFill>
                            <a:srgbClr val="000000"/>
                          </a:solidFill>
                          <a:miter lim="800000"/>
                          <a:headEnd/>
                          <a:tailEnd/>
                        </a:ln>
                      </wps:spPr>
                      <wps:txbx>
                        <w:txbxContent>
                          <w:p w:rsidR="00040657" w:rsidRPr="00AF759C" w:rsidRDefault="00040657" w:rsidP="00EB5E66">
                            <w:pPr>
                              <w:snapToGrid w:val="0"/>
                              <w:spacing w:after="160" w:line="240" w:lineRule="auto"/>
                              <w:rPr>
                                <w:rFonts w:eastAsia="Times New Roman" w:cs="Times New Roman"/>
                                <w:b/>
                                <w:color w:val="000000"/>
                                <w:sz w:val="20"/>
                                <w:szCs w:val="20"/>
                                <w:lang w:eastAsia="zh-CN"/>
                              </w:rPr>
                            </w:pPr>
                            <w:proofErr w:type="spellStart"/>
                            <w:proofErr w:type="gramStart"/>
                            <w:r>
                              <w:rPr>
                                <w:rFonts w:eastAsia="Times New Roman" w:cs="Times New Roman"/>
                                <w:b/>
                                <w:color w:val="000000"/>
                                <w:sz w:val="20"/>
                                <w:szCs w:val="20"/>
                                <w:lang w:eastAsia="zh-CN"/>
                              </w:rPr>
                              <w:t>awk</w:t>
                            </w:r>
                            <w:proofErr w:type="spellEnd"/>
                            <w:proofErr w:type="gramEnd"/>
                            <w:r>
                              <w:rPr>
                                <w:rFonts w:eastAsia="Times New Roman" w:cs="Times New Roman"/>
                                <w:b/>
                                <w:color w:val="000000"/>
                                <w:sz w:val="20"/>
                                <w:szCs w:val="20"/>
                                <w:lang w:eastAsia="zh-CN"/>
                              </w:rPr>
                              <w:t xml:space="preserve"> '</w:t>
                            </w:r>
                            <w:r w:rsidR="00770A0F">
                              <w:rPr>
                                <w:rFonts w:eastAsia="Times New Roman" w:cs="Times New Roman"/>
                                <w:b/>
                                <w:color w:val="000000"/>
                                <w:sz w:val="20"/>
                                <w:szCs w:val="20"/>
                                <w:lang w:eastAsia="zh-CN"/>
                              </w:rPr>
                              <w:t>$3</w:t>
                            </w:r>
                            <w:r w:rsidR="00DF449E">
                              <w:rPr>
                                <w:rFonts w:eastAsia="Times New Roman" w:cs="Times New Roman"/>
                                <w:b/>
                                <w:color w:val="000000"/>
                                <w:sz w:val="20"/>
                                <w:szCs w:val="20"/>
                                <w:lang w:eastAsia="zh-CN"/>
                              </w:rPr>
                              <w:t xml:space="preserve">=="UNAFF" &amp;&amp; </w:t>
                            </w:r>
                            <w:r>
                              <w:rPr>
                                <w:rFonts w:eastAsia="Times New Roman" w:cs="Times New Roman"/>
                                <w:b/>
                                <w:color w:val="000000"/>
                                <w:sz w:val="20"/>
                                <w:szCs w:val="20"/>
                                <w:lang w:eastAsia="zh-CN"/>
                              </w:rPr>
                              <w:t xml:space="preserve">$9&lt;0.0001' </w:t>
                            </w:r>
                            <w:proofErr w:type="spellStart"/>
                            <w:r>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r>
                              <w:rPr>
                                <w:rFonts w:eastAsia="Times New Roman" w:cs="Times New Roman"/>
                                <w:b/>
                                <w:color w:val="000000"/>
                                <w:sz w:val="20"/>
                                <w:szCs w:val="20"/>
                                <w:lang w:eastAsia="zh-CN"/>
                              </w:rPr>
                              <w:t>.hwe</w:t>
                            </w:r>
                            <w:proofErr w:type="spellEnd"/>
                            <w:r w:rsidRPr="00AF759C">
                              <w:rPr>
                                <w:rFonts w:eastAsia="Times New Roman" w:cs="Times New Roman"/>
                                <w:b/>
                                <w:color w:val="000000"/>
                                <w:sz w:val="20"/>
                                <w:szCs w:val="20"/>
                                <w:lang w:eastAsia="zh-CN"/>
                              </w:rPr>
                              <w:t xml:space="preserve"> | </w:t>
                            </w:r>
                            <w:proofErr w:type="spellStart"/>
                            <w:r w:rsidRPr="00AF759C">
                              <w:rPr>
                                <w:rFonts w:eastAsia="Times New Roman" w:cs="Times New Roman"/>
                                <w:b/>
                                <w:color w:val="000000"/>
                                <w:sz w:val="20"/>
                                <w:szCs w:val="20"/>
                                <w:lang w:eastAsia="zh-CN"/>
                              </w:rPr>
                              <w:t>wc</w:t>
                            </w:r>
                            <w:proofErr w:type="spellEnd"/>
                            <w:r w:rsidRPr="00AF759C">
                              <w:rPr>
                                <w:rFonts w:eastAsia="Times New Roman" w:cs="Times New Roman"/>
                                <w:b/>
                                <w:color w:val="000000"/>
                                <w:sz w:val="20"/>
                                <w:szCs w:val="20"/>
                                <w:lang w:eastAsia="zh-CN"/>
                              </w:rPr>
                              <w:t xml:space="preserve"> -l</w:t>
                            </w:r>
                          </w:p>
                          <w:p w:rsidR="00040657" w:rsidRPr="00AF759C" w:rsidRDefault="00040657" w:rsidP="000406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7.5pt;margin-top:50.3pt;width:462.7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" fillcolor="#dce6f2">
                <v:textbox>
                  <w:txbxContent>
                    <w:p w:rsidR="00040657" w:rsidRPr="00AF759C" w:rsidRDefault="00040657" w:rsidP="00EB5E66">
                      <w:pPr>
                        <w:snapToGrid w:val="0"/>
                        <w:spacing w:after="160" w:line="240" w:lineRule="auto"/>
                        <w:rPr>
                          <w:rFonts w:eastAsia="Times New Roman" w:cs="Times New Roman"/>
                          <w:b/>
                          <w:color w:val="000000"/>
                          <w:sz w:val="20"/>
                          <w:szCs w:val="20"/>
                          <w:lang w:eastAsia="zh-CN"/>
                        </w:rPr>
                      </w:pPr>
                      <w:proofErr w:type="spellStart"/>
                      <w:proofErr w:type="gramStart"/>
                      <w:r>
                        <w:rPr>
                          <w:rFonts w:eastAsia="Times New Roman" w:cs="Times New Roman"/>
                          <w:b/>
                          <w:color w:val="000000"/>
                          <w:sz w:val="20"/>
                          <w:szCs w:val="20"/>
                          <w:lang w:eastAsia="zh-CN"/>
                        </w:rPr>
                        <w:t>awk</w:t>
                      </w:r>
                      <w:proofErr w:type="spellEnd"/>
                      <w:proofErr w:type="gramEnd"/>
                      <w:r>
                        <w:rPr>
                          <w:rFonts w:eastAsia="Times New Roman" w:cs="Times New Roman"/>
                          <w:b/>
                          <w:color w:val="000000"/>
                          <w:sz w:val="20"/>
                          <w:szCs w:val="20"/>
                          <w:lang w:eastAsia="zh-CN"/>
                        </w:rPr>
                        <w:t xml:space="preserve"> '</w:t>
                      </w:r>
                      <w:r w:rsidR="00770A0F">
                        <w:rPr>
                          <w:rFonts w:eastAsia="Times New Roman" w:cs="Times New Roman"/>
                          <w:b/>
                          <w:color w:val="000000"/>
                          <w:sz w:val="20"/>
                          <w:szCs w:val="20"/>
                          <w:lang w:eastAsia="zh-CN"/>
                        </w:rPr>
                        <w:t>$3</w:t>
                      </w:r>
                      <w:r w:rsidR="00DF449E">
                        <w:rPr>
                          <w:rFonts w:eastAsia="Times New Roman" w:cs="Times New Roman"/>
                          <w:b/>
                          <w:color w:val="000000"/>
                          <w:sz w:val="20"/>
                          <w:szCs w:val="20"/>
                          <w:lang w:eastAsia="zh-CN"/>
                        </w:rPr>
                        <w:t xml:space="preserve">=="UNAFF" &amp;&amp; </w:t>
                      </w:r>
                      <w:r>
                        <w:rPr>
                          <w:rFonts w:eastAsia="Times New Roman" w:cs="Times New Roman"/>
                          <w:b/>
                          <w:color w:val="000000"/>
                          <w:sz w:val="20"/>
                          <w:szCs w:val="20"/>
                          <w:lang w:eastAsia="zh-CN"/>
                        </w:rPr>
                        <w:t xml:space="preserve">$9&lt;0.0001' </w:t>
                      </w:r>
                      <w:proofErr w:type="spellStart"/>
                      <w:r>
                        <w:rPr>
                          <w:rFonts w:eastAsia="Times New Roman" w:cs="Times New Roman"/>
                          <w:b/>
                          <w:color w:val="000000"/>
                          <w:sz w:val="20"/>
                          <w:szCs w:val="20"/>
                          <w:lang w:eastAsia="zh-CN"/>
                        </w:rPr>
                        <w:t>genstudy</w:t>
                      </w:r>
                      <w:r w:rsidR="007B129C">
                        <w:rPr>
                          <w:rFonts w:eastAsia="Times New Roman" w:cs="Times New Roman"/>
                          <w:b/>
                          <w:color w:val="000000"/>
                          <w:sz w:val="20"/>
                          <w:szCs w:val="20"/>
                          <w:lang w:eastAsia="zh-CN"/>
                        </w:rPr>
                        <w:t>_sampleqc</w:t>
                      </w:r>
                      <w:r>
                        <w:rPr>
                          <w:rFonts w:eastAsia="Times New Roman" w:cs="Times New Roman"/>
                          <w:b/>
                          <w:color w:val="000000"/>
                          <w:sz w:val="20"/>
                          <w:szCs w:val="20"/>
                          <w:lang w:eastAsia="zh-CN"/>
                        </w:rPr>
                        <w:t>.hwe</w:t>
                      </w:r>
                      <w:proofErr w:type="spellEnd"/>
                      <w:r w:rsidRPr="00AF759C">
                        <w:rPr>
                          <w:rFonts w:eastAsia="Times New Roman" w:cs="Times New Roman"/>
                          <w:b/>
                          <w:color w:val="000000"/>
                          <w:sz w:val="20"/>
                          <w:szCs w:val="20"/>
                          <w:lang w:eastAsia="zh-CN"/>
                        </w:rPr>
                        <w:t xml:space="preserve"> | </w:t>
                      </w:r>
                      <w:proofErr w:type="spellStart"/>
                      <w:r w:rsidRPr="00AF759C">
                        <w:rPr>
                          <w:rFonts w:eastAsia="Times New Roman" w:cs="Times New Roman"/>
                          <w:b/>
                          <w:color w:val="000000"/>
                          <w:sz w:val="20"/>
                          <w:szCs w:val="20"/>
                          <w:lang w:eastAsia="zh-CN"/>
                        </w:rPr>
                        <w:t>wc</w:t>
                      </w:r>
                      <w:proofErr w:type="spellEnd"/>
                      <w:r w:rsidRPr="00AF759C">
                        <w:rPr>
                          <w:rFonts w:eastAsia="Times New Roman" w:cs="Times New Roman"/>
                          <w:b/>
                          <w:color w:val="000000"/>
                          <w:sz w:val="20"/>
                          <w:szCs w:val="20"/>
                          <w:lang w:eastAsia="zh-CN"/>
                        </w:rPr>
                        <w:t xml:space="preserve"> -l</w:t>
                      </w:r>
                    </w:p>
                    <w:p w:rsidR="00040657" w:rsidRPr="00AF759C" w:rsidRDefault="00040657" w:rsidP="000406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r w:rsidR="00040657">
        <w:rPr>
          <w:rFonts w:eastAsia="Times New Roman" w:cs="Times New Roman"/>
          <w:i/>
          <w:color w:val="000000"/>
          <w:lang w:eastAsia="zh-CN"/>
        </w:rPr>
        <w:t>Create a ‘</w:t>
      </w:r>
      <w:proofErr w:type="spellStart"/>
      <w:r w:rsidR="00040657">
        <w:rPr>
          <w:rFonts w:eastAsia="Times New Roman" w:cs="Times New Roman"/>
          <w:i/>
          <w:color w:val="000000"/>
          <w:lang w:eastAsia="zh-CN"/>
        </w:rPr>
        <w:t>genstudy.hwe</w:t>
      </w:r>
      <w:proofErr w:type="spellEnd"/>
      <w:r w:rsidR="00040657" w:rsidRPr="00040657">
        <w:rPr>
          <w:rFonts w:eastAsia="Times New Roman" w:cs="Times New Roman"/>
          <w:i/>
          <w:color w:val="000000"/>
          <w:lang w:eastAsia="zh-CN"/>
        </w:rPr>
        <w:t>’ file using the command abo</w:t>
      </w:r>
      <w:r w:rsidR="00040657">
        <w:rPr>
          <w:rFonts w:eastAsia="Times New Roman" w:cs="Times New Roman"/>
          <w:i/>
          <w:color w:val="000000"/>
          <w:lang w:eastAsia="zh-CN"/>
        </w:rPr>
        <w:t xml:space="preserve">ve. </w:t>
      </w:r>
      <w:r w:rsidR="00040657" w:rsidRPr="00040657">
        <w:rPr>
          <w:rFonts w:eastAsia="Times New Roman" w:cs="Times New Roman"/>
          <w:i/>
          <w:color w:val="000000"/>
          <w:lang w:eastAsia="zh-CN"/>
        </w:rPr>
        <w:t xml:space="preserve">Use the following command to see how many SNPs have </w:t>
      </w:r>
      <w:r w:rsidR="00040657">
        <w:rPr>
          <w:rFonts w:eastAsia="Times New Roman" w:cs="Times New Roman"/>
          <w:i/>
          <w:color w:val="000000"/>
          <w:lang w:eastAsia="zh-CN"/>
        </w:rPr>
        <w:t>HWE p-value&lt;0.0001</w:t>
      </w:r>
      <w:r w:rsidR="00DF449E">
        <w:rPr>
          <w:rFonts w:eastAsia="Times New Roman" w:cs="Times New Roman"/>
          <w:i/>
          <w:color w:val="000000"/>
          <w:lang w:eastAsia="zh-CN"/>
        </w:rPr>
        <w:t xml:space="preserve"> (in controls "UNAFF")</w:t>
      </w:r>
      <w:r w:rsidR="00040657" w:rsidRPr="00040657">
        <w:rPr>
          <w:rFonts w:eastAsia="Times New Roman" w:cs="Times New Roman"/>
          <w:i/>
          <w:color w:val="000000"/>
          <w:lang w:eastAsia="zh-CN"/>
        </w:rPr>
        <w:t xml:space="preserve">. Do the same for a </w:t>
      </w:r>
      <w:r w:rsidR="00040657">
        <w:rPr>
          <w:rFonts w:eastAsia="Times New Roman" w:cs="Times New Roman"/>
          <w:i/>
          <w:color w:val="000000"/>
          <w:lang w:eastAsia="zh-CN"/>
        </w:rPr>
        <w:t>0.00001 threshold</w:t>
      </w:r>
      <w:r w:rsidR="00040657" w:rsidRPr="00040657">
        <w:rPr>
          <w:rFonts w:eastAsia="Times New Roman" w:cs="Times New Roman"/>
          <w:i/>
          <w:color w:val="000000"/>
          <w:lang w:eastAsia="zh-CN"/>
        </w:rPr>
        <w:t>.</w:t>
      </w:r>
    </w:p>
    <w:p w:rsidR="00040657" w:rsidRDefault="00040657" w:rsidP="00040657"/>
    <w:p w:rsidR="009332D0" w:rsidRPr="004E429C" w:rsidRDefault="009332D0" w:rsidP="00785C0B">
      <w:pPr>
        <w:spacing w:after="0" w:line="240" w:lineRule="auto"/>
        <w:rPr>
          <w:rFonts w:eastAsia="Times New Roman" w:cs="Helvetica"/>
          <w:color w:val="000000"/>
          <w:lang w:eastAsia="zh-CN"/>
        </w:rPr>
      </w:pPr>
    </w:p>
    <w:p w:rsidR="009332D0" w:rsidRPr="004E429C" w:rsidRDefault="009332D0" w:rsidP="0093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Helvetica"/>
          <w:color w:val="000000"/>
          <w:lang w:eastAsia="zh-CN"/>
        </w:rPr>
      </w:pPr>
      <w:r w:rsidRPr="004E429C">
        <w:rPr>
          <w:rFonts w:eastAsia="Times New Roman" w:cs="Helvetica"/>
          <w:color w:val="000000"/>
          <w:lang w:eastAsia="zh-CN"/>
        </w:rPr>
        <w:tab/>
      </w:r>
    </w:p>
    <w:p w:rsidR="00DE5B18" w:rsidRDefault="00A75AB4" w:rsidP="0004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r w:rsidRPr="004E429C">
        <w:rPr>
          <w:rFonts w:cs="Calibri"/>
          <w:color w:val="000000"/>
        </w:rPr>
        <w:t xml:space="preserve">Let’s now use PLINK </w:t>
      </w:r>
      <w:r w:rsidR="00040657">
        <w:rPr>
          <w:rFonts w:cs="Calibri"/>
          <w:color w:val="000000"/>
        </w:rPr>
        <w:t>to apply some SNP QC filters to our already sample-</w:t>
      </w:r>
      <w:proofErr w:type="spellStart"/>
      <w:r w:rsidR="00040657">
        <w:rPr>
          <w:rFonts w:cs="Calibri"/>
          <w:color w:val="000000"/>
        </w:rPr>
        <w:t>QC’d</w:t>
      </w:r>
      <w:proofErr w:type="spellEnd"/>
      <w:r w:rsidR="00040657">
        <w:rPr>
          <w:rFonts w:cs="Calibri"/>
          <w:color w:val="000000"/>
        </w:rPr>
        <w:t xml:space="preserve"> dataset, </w:t>
      </w:r>
      <w:r w:rsidR="00040657" w:rsidRPr="00040657">
        <w:rPr>
          <w:rFonts w:cs="Calibri"/>
          <w:i/>
          <w:color w:val="000000"/>
        </w:rPr>
        <w:t>‘</w:t>
      </w:r>
      <w:proofErr w:type="spellStart"/>
      <w:r w:rsidR="00040657" w:rsidRPr="00040657">
        <w:rPr>
          <w:rFonts w:cs="Calibri"/>
          <w:i/>
          <w:color w:val="000000"/>
        </w:rPr>
        <w:t>genstudy_sampleqc</w:t>
      </w:r>
      <w:proofErr w:type="spellEnd"/>
      <w:r w:rsidR="00040657" w:rsidRPr="00040657">
        <w:rPr>
          <w:rFonts w:cs="Calibri"/>
          <w:i/>
          <w:color w:val="000000"/>
        </w:rPr>
        <w:t>’</w:t>
      </w:r>
      <w:r w:rsidR="00040657">
        <w:rPr>
          <w:rFonts w:cs="Calibri"/>
          <w:color w:val="000000"/>
        </w:rPr>
        <w:t xml:space="preserve">. </w:t>
      </w:r>
      <w:r w:rsidR="00DE5B18">
        <w:rPr>
          <w:rFonts w:cs="Calibri"/>
          <w:color w:val="000000"/>
        </w:rPr>
        <w:t xml:space="preserve">This is done by applying </w:t>
      </w:r>
      <w:r w:rsidRPr="004E429C">
        <w:rPr>
          <w:rFonts w:cs="Calibri"/>
          <w:color w:val="000000"/>
        </w:rPr>
        <w:t>some simple filters for illustration</w:t>
      </w:r>
      <w:r w:rsidR="00DE5B18">
        <w:rPr>
          <w:rFonts w:cs="Calibri"/>
          <w:color w:val="000000"/>
        </w:rPr>
        <w:t xml:space="preserve"> purposes</w:t>
      </w:r>
      <w:r w:rsidRPr="004E429C">
        <w:rPr>
          <w:rFonts w:cs="Calibri"/>
          <w:color w:val="000000"/>
        </w:rPr>
        <w:t xml:space="preserve"> (in practice one would look at the data much more carefully). </w:t>
      </w:r>
    </w:p>
    <w:p w:rsidR="00DE5B18" w:rsidRDefault="00DE5B18" w:rsidP="0004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p>
    <w:p w:rsidR="00DE5B18" w:rsidRDefault="00DE5B18" w:rsidP="0004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rPr>
      </w:pPr>
    </w:p>
    <w:p w:rsidR="00A75AB4" w:rsidRPr="00040657" w:rsidRDefault="00DE5B18" w:rsidP="0004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zh-CN"/>
        </w:rPr>
      </w:pPr>
      <w:r>
        <w:rPr>
          <w:rFonts w:cs="Calibri"/>
          <w:color w:val="000000"/>
        </w:rPr>
        <w:t>In applying our filtering, w</w:t>
      </w:r>
      <w:r w:rsidR="00A75AB4" w:rsidRPr="004E429C">
        <w:rPr>
          <w:rFonts w:cs="Calibri"/>
          <w:color w:val="000000"/>
        </w:rPr>
        <w:t xml:space="preserve">e will select only the SNPs for which </w:t>
      </w:r>
    </w:p>
    <w:p w:rsidR="00E85512" w:rsidRPr="004E429C" w:rsidRDefault="00A75AB4" w:rsidP="00A75AB4">
      <w:pPr>
        <w:pStyle w:val="ListParagraph"/>
        <w:numPr>
          <w:ilvl w:val="0"/>
          <w:numId w:val="11"/>
        </w:numPr>
        <w:autoSpaceDE w:val="0"/>
        <w:autoSpaceDN w:val="0"/>
        <w:adjustRightInd w:val="0"/>
        <w:spacing w:after="68" w:line="240" w:lineRule="auto"/>
        <w:rPr>
          <w:rFonts w:cs="Calibri"/>
          <w:color w:val="000000"/>
        </w:rPr>
      </w:pPr>
      <w:r w:rsidRPr="004E429C">
        <w:rPr>
          <w:rFonts w:cs="Calibri"/>
          <w:color w:val="000000"/>
        </w:rPr>
        <w:t xml:space="preserve">Minor allele frequency </w:t>
      </w:r>
      <w:r w:rsidR="00E85512" w:rsidRPr="004E429C">
        <w:rPr>
          <w:rFonts w:cs="Calibri"/>
          <w:color w:val="000000"/>
        </w:rPr>
        <w:t>(MAF) &gt;0.05 – option “--</w:t>
      </w:r>
      <w:proofErr w:type="spellStart"/>
      <w:r w:rsidR="00E85512" w:rsidRPr="004E429C">
        <w:rPr>
          <w:rFonts w:cs="Calibri"/>
          <w:color w:val="000000"/>
        </w:rPr>
        <w:t>maf</w:t>
      </w:r>
      <w:proofErr w:type="spellEnd"/>
      <w:r w:rsidR="00E85512" w:rsidRPr="004E429C">
        <w:rPr>
          <w:rFonts w:cs="Calibri"/>
          <w:color w:val="000000"/>
        </w:rPr>
        <w:t xml:space="preserve"> 0.05</w:t>
      </w:r>
      <w:r w:rsidRPr="004E429C">
        <w:rPr>
          <w:rFonts w:cs="Calibri"/>
          <w:color w:val="000000"/>
        </w:rPr>
        <w:t xml:space="preserve">” </w:t>
      </w:r>
    </w:p>
    <w:p w:rsidR="00E85512" w:rsidRPr="004E429C" w:rsidRDefault="00A75AB4" w:rsidP="00A75AB4">
      <w:pPr>
        <w:pStyle w:val="ListParagraph"/>
        <w:numPr>
          <w:ilvl w:val="0"/>
          <w:numId w:val="11"/>
        </w:numPr>
        <w:autoSpaceDE w:val="0"/>
        <w:autoSpaceDN w:val="0"/>
        <w:adjustRightInd w:val="0"/>
        <w:spacing w:after="0" w:line="240" w:lineRule="auto"/>
        <w:rPr>
          <w:rFonts w:cs="Calibri"/>
          <w:color w:val="000000"/>
        </w:rPr>
      </w:pPr>
      <w:r w:rsidRPr="004E429C">
        <w:rPr>
          <w:rFonts w:cs="Calibri"/>
          <w:color w:val="000000"/>
        </w:rPr>
        <w:t>SNP genotyping rate &gt;95% (i</w:t>
      </w:r>
      <w:r w:rsidR="007A06F8">
        <w:rPr>
          <w:rFonts w:cs="Calibri" w:hint="eastAsia"/>
          <w:color w:val="000000"/>
          <w:lang w:eastAsia="zh-CN"/>
        </w:rPr>
        <w:t>.</w:t>
      </w:r>
      <w:r w:rsidRPr="004E429C">
        <w:rPr>
          <w:rFonts w:cs="Calibri"/>
          <w:color w:val="000000"/>
        </w:rPr>
        <w:t>e</w:t>
      </w:r>
      <w:r w:rsidR="007A06F8">
        <w:rPr>
          <w:rFonts w:cs="Calibri" w:hint="eastAsia"/>
          <w:color w:val="000000"/>
          <w:lang w:eastAsia="zh-CN"/>
        </w:rPr>
        <w:t>.</w:t>
      </w:r>
      <w:r w:rsidRPr="004E429C">
        <w:rPr>
          <w:rFonts w:cs="Calibri"/>
          <w:color w:val="000000"/>
        </w:rPr>
        <w:t xml:space="preserve"> &lt;5% missing genotypes for the SNP, across all indiv</w:t>
      </w:r>
      <w:r w:rsidR="00E85512" w:rsidRPr="004E429C">
        <w:rPr>
          <w:rFonts w:cs="Calibri"/>
          <w:color w:val="000000"/>
        </w:rPr>
        <w:t xml:space="preserve">iduals) – option “-- </w:t>
      </w:r>
      <w:proofErr w:type="spellStart"/>
      <w:r w:rsidR="00E85512" w:rsidRPr="004E429C">
        <w:rPr>
          <w:rFonts w:cs="Calibri"/>
          <w:color w:val="000000"/>
        </w:rPr>
        <w:t>geno</w:t>
      </w:r>
      <w:proofErr w:type="spellEnd"/>
      <w:r w:rsidR="00E85512" w:rsidRPr="004E429C">
        <w:rPr>
          <w:rFonts w:cs="Calibri"/>
          <w:color w:val="000000"/>
        </w:rPr>
        <w:t xml:space="preserve"> 0.05”</w:t>
      </w:r>
    </w:p>
    <w:p w:rsidR="00A75AB4" w:rsidRDefault="00A75AB4" w:rsidP="00A75AB4">
      <w:pPr>
        <w:pStyle w:val="ListParagraph"/>
        <w:numPr>
          <w:ilvl w:val="0"/>
          <w:numId w:val="11"/>
        </w:numPr>
        <w:autoSpaceDE w:val="0"/>
        <w:autoSpaceDN w:val="0"/>
        <w:adjustRightInd w:val="0"/>
        <w:spacing w:after="0" w:line="240" w:lineRule="auto"/>
        <w:rPr>
          <w:rFonts w:cs="Calibri"/>
          <w:color w:val="000000"/>
        </w:rPr>
      </w:pPr>
      <w:r w:rsidRPr="004E429C">
        <w:rPr>
          <w:rFonts w:cs="Calibri"/>
          <w:color w:val="000000"/>
        </w:rPr>
        <w:t>Hardy-Weinberg p-value &gt;0.00</w:t>
      </w:r>
      <w:r w:rsidR="00E85512" w:rsidRPr="004E429C">
        <w:rPr>
          <w:rFonts w:cs="Calibri"/>
          <w:color w:val="000000"/>
        </w:rPr>
        <w:t>0</w:t>
      </w:r>
      <w:r w:rsidR="00DE5B18">
        <w:rPr>
          <w:rFonts w:cs="Calibri"/>
          <w:color w:val="000000"/>
        </w:rPr>
        <w:t>1</w:t>
      </w:r>
      <w:r w:rsidR="00822B7C">
        <w:rPr>
          <w:rFonts w:cs="Calibri"/>
          <w:color w:val="000000"/>
        </w:rPr>
        <w:t xml:space="preserve">in controls </w:t>
      </w:r>
      <w:r w:rsidRPr="004E429C">
        <w:rPr>
          <w:rFonts w:cs="Calibri"/>
          <w:color w:val="000000"/>
        </w:rPr>
        <w:t xml:space="preserve"> – option “-- </w:t>
      </w:r>
      <w:proofErr w:type="spellStart"/>
      <w:r w:rsidRPr="004E429C">
        <w:rPr>
          <w:rFonts w:cs="Calibri"/>
          <w:color w:val="000000"/>
        </w:rPr>
        <w:t>hwe</w:t>
      </w:r>
      <w:proofErr w:type="spellEnd"/>
      <w:r w:rsidRPr="004E429C">
        <w:rPr>
          <w:rFonts w:cs="Calibri"/>
          <w:color w:val="000000"/>
        </w:rPr>
        <w:t xml:space="preserve"> 0.00</w:t>
      </w:r>
      <w:r w:rsidR="00E85512" w:rsidRPr="004E429C">
        <w:rPr>
          <w:rFonts w:cs="Calibri"/>
          <w:color w:val="000000"/>
        </w:rPr>
        <w:t>0</w:t>
      </w:r>
      <w:r w:rsidRPr="004E429C">
        <w:rPr>
          <w:rFonts w:cs="Calibri"/>
          <w:color w:val="000000"/>
        </w:rPr>
        <w:t xml:space="preserve">1” </w:t>
      </w:r>
    </w:p>
    <w:p w:rsidR="00DE5B18" w:rsidRDefault="00DE5B18" w:rsidP="00DE5B18">
      <w:pPr>
        <w:autoSpaceDE w:val="0"/>
        <w:autoSpaceDN w:val="0"/>
        <w:adjustRightInd w:val="0"/>
        <w:spacing w:after="0" w:line="240" w:lineRule="auto"/>
        <w:rPr>
          <w:rFonts w:cs="Calibri"/>
          <w:color w:val="000000"/>
        </w:rPr>
      </w:pPr>
    </w:p>
    <w:p w:rsidR="00DE5B18" w:rsidRDefault="00DE5B18" w:rsidP="00DE5B18">
      <w:pPr>
        <w:autoSpaceDE w:val="0"/>
        <w:autoSpaceDN w:val="0"/>
        <w:adjustRightInd w:val="0"/>
        <w:spacing w:after="0" w:line="240" w:lineRule="auto"/>
        <w:rPr>
          <w:rFonts w:cs="Calibri"/>
          <w:color w:val="000000"/>
        </w:rPr>
      </w:pPr>
      <w:r>
        <w:rPr>
          <w:rFonts w:cs="Calibri"/>
          <w:color w:val="000000"/>
        </w:rPr>
        <w:t>To apply this filtering, we can use the following PLINK command:</w:t>
      </w:r>
    </w:p>
    <w:p w:rsidR="00DE5B18" w:rsidRDefault="007B129C" w:rsidP="00DE5B18">
      <w:pPr>
        <w:autoSpaceDE w:val="0"/>
        <w:autoSpaceDN w:val="0"/>
        <w:adjustRightInd w:val="0"/>
        <w:spacing w:after="0" w:line="240" w:lineRule="auto"/>
        <w:rPr>
          <w:rFonts w:cs="Calibri"/>
          <w:color w:val="000000"/>
        </w:rPr>
      </w:pPr>
      <w:r>
        <w:rPr>
          <w:noProof/>
          <w:lang w:eastAsia="zh-CN"/>
        </w:rPr>
        <mc:AlternateContent>
          <mc:Choice Requires="wps">
            <w:drawing>
              <wp:anchor distT="0" distB="0" distL="114300" distR="114300" simplePos="0" relativeHeight="251734016" behindDoc="0" locked="0" layoutInCell="1" allowOverlap="1">
                <wp:simplePos x="0" y="0"/>
                <wp:positionH relativeFrom="column">
                  <wp:posOffset>-161925</wp:posOffset>
                </wp:positionH>
                <wp:positionV relativeFrom="paragraph">
                  <wp:posOffset>102235</wp:posOffset>
                </wp:positionV>
                <wp:extent cx="5876925" cy="276225"/>
                <wp:effectExtent l="0" t="0" r="28575" b="2857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76225"/>
                        </a:xfrm>
                        <a:prstGeom prst="rect">
                          <a:avLst/>
                        </a:prstGeom>
                        <a:solidFill>
                          <a:srgbClr val="4F81BD">
                            <a:lumMod val="20000"/>
                            <a:lumOff val="80000"/>
                          </a:srgbClr>
                        </a:solidFill>
                        <a:ln w="9525">
                          <a:solidFill>
                            <a:srgbClr val="000000"/>
                          </a:solidFill>
                          <a:miter lim="800000"/>
                          <a:headEnd/>
                          <a:tailEnd/>
                        </a:ln>
                      </wps:spPr>
                      <wps:txbx>
                        <w:txbxContent>
                          <w:p w:rsidR="00334C60" w:rsidRPr="00AF759C" w:rsidRDefault="00334C60"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plink</w:t>
                            </w:r>
                            <w:proofErr w:type="gram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proofErr w:type="spellStart"/>
                            <w:r w:rsidRPr="00AF759C">
                              <w:rPr>
                                <w:rFonts w:eastAsia="Times New Roman" w:cs="Times New Roman"/>
                                <w:b/>
                                <w:color w:val="000000"/>
                                <w:sz w:val="20"/>
                                <w:szCs w:val="20"/>
                                <w:lang w:eastAsia="zh-CN"/>
                              </w:rPr>
                              <w:t>bfile</w:t>
                            </w:r>
                            <w:proofErr w:type="spell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genstudy</w:t>
                            </w:r>
                            <w:r>
                              <w:rPr>
                                <w:rFonts w:eastAsia="Times New Roman" w:cs="Times New Roman"/>
                                <w:b/>
                                <w:color w:val="000000"/>
                                <w:sz w:val="20"/>
                                <w:szCs w:val="20"/>
                                <w:lang w:eastAsia="zh-CN"/>
                              </w:rPr>
                              <w:t>_sampleqc</w:t>
                            </w:r>
                            <w:proofErr w:type="spellEnd"/>
                            <w:r>
                              <w:rPr>
                                <w:rFonts w:eastAsia="Times New Roman" w:cs="Times New Roman"/>
                                <w:b/>
                                <w:color w:val="000000"/>
                                <w:sz w:val="20"/>
                                <w:szCs w:val="20"/>
                                <w:lang w:eastAsia="zh-CN"/>
                              </w:rPr>
                              <w:t xml:space="preserve">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noweb</w:t>
                            </w:r>
                            <w:proofErr w:type="spellEnd"/>
                            <w:r>
                              <w:rPr>
                                <w:rFonts w:eastAsia="Times New Roman" w:cs="Times New Roman"/>
                                <w:b/>
                                <w:color w:val="000000"/>
                                <w:sz w:val="20"/>
                                <w:szCs w:val="20"/>
                                <w:lang w:eastAsia="zh-CN"/>
                              </w:rPr>
                              <w:t xml:space="preserve">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maf</w:t>
                            </w:r>
                            <w:proofErr w:type="spellEnd"/>
                            <w:r>
                              <w:rPr>
                                <w:rFonts w:eastAsia="Times New Roman" w:cs="Times New Roman"/>
                                <w:b/>
                                <w:color w:val="000000"/>
                                <w:sz w:val="20"/>
                                <w:szCs w:val="20"/>
                                <w:lang w:eastAsia="zh-CN"/>
                              </w:rPr>
                              <w:t xml:space="preserve"> 0.05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geno</w:t>
                            </w:r>
                            <w:proofErr w:type="spellEnd"/>
                            <w:r>
                              <w:rPr>
                                <w:rFonts w:eastAsia="Times New Roman" w:cs="Times New Roman"/>
                                <w:b/>
                                <w:color w:val="000000"/>
                                <w:sz w:val="20"/>
                                <w:szCs w:val="20"/>
                                <w:lang w:eastAsia="zh-CN"/>
                              </w:rPr>
                              <w:t xml:space="preserve"> 0.05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hwe</w:t>
                            </w:r>
                            <w:proofErr w:type="spellEnd"/>
                            <w:r>
                              <w:rPr>
                                <w:rFonts w:eastAsia="Times New Roman" w:cs="Times New Roman"/>
                                <w:b/>
                                <w:color w:val="000000"/>
                                <w:sz w:val="20"/>
                                <w:szCs w:val="20"/>
                                <w:lang w:eastAsia="zh-CN"/>
                              </w:rPr>
                              <w:t xml:space="preserve"> 0.0001 </w:t>
                            </w:r>
                            <w:r w:rsidR="00822B7C"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make-bed </w:t>
                            </w:r>
                            <w:r w:rsidR="00822B7C"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out </w:t>
                            </w:r>
                            <w:proofErr w:type="spellStart"/>
                            <w:r>
                              <w:rPr>
                                <w:rFonts w:eastAsia="Times New Roman" w:cs="Times New Roman"/>
                                <w:b/>
                                <w:color w:val="000000"/>
                                <w:sz w:val="20"/>
                                <w:szCs w:val="20"/>
                                <w:lang w:eastAsia="zh-CN"/>
                              </w:rPr>
                              <w:t>genstudy_qc</w:t>
                            </w:r>
                            <w:proofErr w:type="spellEnd"/>
                          </w:p>
                          <w:p w:rsidR="00334C60" w:rsidRPr="00AF759C" w:rsidRDefault="00334C60" w:rsidP="00334C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margin-left:-12.75pt;margin-top:8.05pt;width:462.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" fillcolor="#dce6f2">
                <v:textbox>
                  <w:txbxContent>
                    <w:p w:rsidR="00334C60" w:rsidRPr="00AF759C" w:rsidRDefault="00334C60" w:rsidP="00EB5E66">
                      <w:pPr>
                        <w:snapToGrid w:val="0"/>
                        <w:spacing w:after="160" w:line="240" w:lineRule="auto"/>
                        <w:rPr>
                          <w:rFonts w:eastAsia="Times New Roman" w:cs="Times New Roman"/>
                          <w:b/>
                          <w:color w:val="000000"/>
                          <w:sz w:val="20"/>
                          <w:szCs w:val="20"/>
                          <w:lang w:eastAsia="zh-CN"/>
                        </w:rPr>
                      </w:pPr>
                      <w:proofErr w:type="gramStart"/>
                      <w:r>
                        <w:rPr>
                          <w:rFonts w:eastAsia="Times New Roman" w:cs="Times New Roman"/>
                          <w:b/>
                          <w:color w:val="000000"/>
                          <w:sz w:val="20"/>
                          <w:szCs w:val="20"/>
                          <w:lang w:eastAsia="zh-CN"/>
                        </w:rPr>
                        <w:t>plink</w:t>
                      </w:r>
                      <w:proofErr w:type="gramEnd"/>
                      <w:r>
                        <w:rPr>
                          <w:rFonts w:eastAsia="Times New Roman" w:cs="Times New Roman"/>
                          <w:b/>
                          <w:color w:val="000000"/>
                          <w:sz w:val="20"/>
                          <w:szCs w:val="20"/>
                          <w:lang w:eastAsia="zh-CN"/>
                        </w:rPr>
                        <w:t xml:space="preserve"> </w:t>
                      </w:r>
                      <w:r w:rsidRPr="00AF759C">
                        <w:rPr>
                          <w:rFonts w:eastAsia="Times New Roman" w:cs="Times New Roman"/>
                          <w:b/>
                          <w:color w:val="000000"/>
                          <w:sz w:val="20"/>
                          <w:szCs w:val="20"/>
                          <w:lang w:eastAsia="zh-CN"/>
                        </w:rPr>
                        <w:t>--</w:t>
                      </w:r>
                      <w:proofErr w:type="spellStart"/>
                      <w:r w:rsidRPr="00AF759C">
                        <w:rPr>
                          <w:rFonts w:eastAsia="Times New Roman" w:cs="Times New Roman"/>
                          <w:b/>
                          <w:color w:val="000000"/>
                          <w:sz w:val="20"/>
                          <w:szCs w:val="20"/>
                          <w:lang w:eastAsia="zh-CN"/>
                        </w:rPr>
                        <w:t>bfile</w:t>
                      </w:r>
                      <w:proofErr w:type="spellEnd"/>
                      <w:r w:rsidRPr="00AF759C">
                        <w:rPr>
                          <w:rFonts w:eastAsia="Times New Roman" w:cs="Times New Roman"/>
                          <w:b/>
                          <w:color w:val="000000"/>
                          <w:sz w:val="20"/>
                          <w:szCs w:val="20"/>
                          <w:lang w:eastAsia="zh-CN"/>
                        </w:rPr>
                        <w:t xml:space="preserve"> </w:t>
                      </w:r>
                      <w:proofErr w:type="spellStart"/>
                      <w:r w:rsidRPr="00AF759C">
                        <w:rPr>
                          <w:rFonts w:eastAsia="Times New Roman" w:cs="Times New Roman"/>
                          <w:b/>
                          <w:color w:val="000000"/>
                          <w:sz w:val="20"/>
                          <w:szCs w:val="20"/>
                          <w:lang w:eastAsia="zh-CN"/>
                        </w:rPr>
                        <w:t>genstudy</w:t>
                      </w:r>
                      <w:r>
                        <w:rPr>
                          <w:rFonts w:eastAsia="Times New Roman" w:cs="Times New Roman"/>
                          <w:b/>
                          <w:color w:val="000000"/>
                          <w:sz w:val="20"/>
                          <w:szCs w:val="20"/>
                          <w:lang w:eastAsia="zh-CN"/>
                        </w:rPr>
                        <w:t>_sampleqc</w:t>
                      </w:r>
                      <w:proofErr w:type="spellEnd"/>
                      <w:r>
                        <w:rPr>
                          <w:rFonts w:eastAsia="Times New Roman" w:cs="Times New Roman"/>
                          <w:b/>
                          <w:color w:val="000000"/>
                          <w:sz w:val="20"/>
                          <w:szCs w:val="20"/>
                          <w:lang w:eastAsia="zh-CN"/>
                        </w:rPr>
                        <w:t xml:space="preserve">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noweb</w:t>
                      </w:r>
                      <w:proofErr w:type="spellEnd"/>
                      <w:r>
                        <w:rPr>
                          <w:rFonts w:eastAsia="Times New Roman" w:cs="Times New Roman"/>
                          <w:b/>
                          <w:color w:val="000000"/>
                          <w:sz w:val="20"/>
                          <w:szCs w:val="20"/>
                          <w:lang w:eastAsia="zh-CN"/>
                        </w:rPr>
                        <w:t xml:space="preserve">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maf</w:t>
                      </w:r>
                      <w:proofErr w:type="spellEnd"/>
                      <w:r>
                        <w:rPr>
                          <w:rFonts w:eastAsia="Times New Roman" w:cs="Times New Roman"/>
                          <w:b/>
                          <w:color w:val="000000"/>
                          <w:sz w:val="20"/>
                          <w:szCs w:val="20"/>
                          <w:lang w:eastAsia="zh-CN"/>
                        </w:rPr>
                        <w:t xml:space="preserve"> 0.05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geno</w:t>
                      </w:r>
                      <w:proofErr w:type="spellEnd"/>
                      <w:r>
                        <w:rPr>
                          <w:rFonts w:eastAsia="Times New Roman" w:cs="Times New Roman"/>
                          <w:b/>
                          <w:color w:val="000000"/>
                          <w:sz w:val="20"/>
                          <w:szCs w:val="20"/>
                          <w:lang w:eastAsia="zh-CN"/>
                        </w:rPr>
                        <w:t xml:space="preserve"> 0.05 </w:t>
                      </w:r>
                      <w:r w:rsidR="00822B7C" w:rsidRPr="00AF759C">
                        <w:rPr>
                          <w:rFonts w:eastAsia="Times New Roman" w:cs="Times New Roman"/>
                          <w:b/>
                          <w:color w:val="000000"/>
                          <w:sz w:val="20"/>
                          <w:szCs w:val="20"/>
                          <w:lang w:eastAsia="zh-CN"/>
                        </w:rPr>
                        <w:t>--</w:t>
                      </w:r>
                      <w:proofErr w:type="spellStart"/>
                      <w:r>
                        <w:rPr>
                          <w:rFonts w:eastAsia="Times New Roman" w:cs="Times New Roman"/>
                          <w:b/>
                          <w:color w:val="000000"/>
                          <w:sz w:val="20"/>
                          <w:szCs w:val="20"/>
                          <w:lang w:eastAsia="zh-CN"/>
                        </w:rPr>
                        <w:t>hwe</w:t>
                      </w:r>
                      <w:proofErr w:type="spellEnd"/>
                      <w:r>
                        <w:rPr>
                          <w:rFonts w:eastAsia="Times New Roman" w:cs="Times New Roman"/>
                          <w:b/>
                          <w:color w:val="000000"/>
                          <w:sz w:val="20"/>
                          <w:szCs w:val="20"/>
                          <w:lang w:eastAsia="zh-CN"/>
                        </w:rPr>
                        <w:t xml:space="preserve"> 0.0001 </w:t>
                      </w:r>
                      <w:r w:rsidR="00822B7C"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make-bed </w:t>
                      </w:r>
                      <w:r w:rsidR="00822B7C" w:rsidRPr="00AF759C">
                        <w:rPr>
                          <w:rFonts w:eastAsia="Times New Roman" w:cs="Times New Roman"/>
                          <w:b/>
                          <w:color w:val="000000"/>
                          <w:sz w:val="20"/>
                          <w:szCs w:val="20"/>
                          <w:lang w:eastAsia="zh-CN"/>
                        </w:rPr>
                        <w:t>--</w:t>
                      </w:r>
                      <w:r>
                        <w:rPr>
                          <w:rFonts w:eastAsia="Times New Roman" w:cs="Times New Roman"/>
                          <w:b/>
                          <w:color w:val="000000"/>
                          <w:sz w:val="20"/>
                          <w:szCs w:val="20"/>
                          <w:lang w:eastAsia="zh-CN"/>
                        </w:rPr>
                        <w:t xml:space="preserve">out </w:t>
                      </w:r>
                      <w:proofErr w:type="spellStart"/>
                      <w:r>
                        <w:rPr>
                          <w:rFonts w:eastAsia="Times New Roman" w:cs="Times New Roman"/>
                          <w:b/>
                          <w:color w:val="000000"/>
                          <w:sz w:val="20"/>
                          <w:szCs w:val="20"/>
                          <w:lang w:eastAsia="zh-CN"/>
                        </w:rPr>
                        <w:t>genstudy_qc</w:t>
                      </w:r>
                      <w:proofErr w:type="spellEnd"/>
                    </w:p>
                    <w:p w:rsidR="00334C60" w:rsidRPr="00AF759C" w:rsidRDefault="00334C60" w:rsidP="00334C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eastAsia="Times New Roman" w:cs="Consolas"/>
                          <w:b/>
                          <w:color w:val="800000"/>
                          <w:sz w:val="20"/>
                          <w:szCs w:val="20"/>
                          <w:shd w:val="clear" w:color="auto" w:fill="EEEEEE"/>
                          <w:lang w:eastAsia="en-GB"/>
                        </w:rPr>
                      </w:pPr>
                    </w:p>
                  </w:txbxContent>
                </v:textbox>
              </v:shape>
            </w:pict>
          </mc:Fallback>
        </mc:AlternateContent>
      </w:r>
    </w:p>
    <w:p w:rsidR="003B039B" w:rsidRPr="00EF1870" w:rsidRDefault="00E85512">
      <w:proofErr w:type="gramStart"/>
      <w:r w:rsidRPr="00EF1870">
        <w:t>where</w:t>
      </w:r>
      <w:proofErr w:type="gramEnd"/>
      <w:r w:rsidRPr="00EF1870">
        <w:t xml:space="preserve"> a </w:t>
      </w:r>
      <w:r w:rsidR="00334C60">
        <w:t xml:space="preserve">fully </w:t>
      </w:r>
      <w:proofErr w:type="spellStart"/>
      <w:r w:rsidRPr="00EF1870">
        <w:t>QC'd</w:t>
      </w:r>
      <w:proofErr w:type="spellEnd"/>
      <w:r w:rsidRPr="00EF1870">
        <w:t xml:space="preserve"> </w:t>
      </w:r>
      <w:proofErr w:type="spellStart"/>
      <w:r w:rsidRPr="00EF1870">
        <w:t>fileset</w:t>
      </w:r>
      <w:proofErr w:type="spellEnd"/>
      <w:r w:rsidRPr="00EF1870">
        <w:t xml:space="preserve"> is created:</w:t>
      </w:r>
    </w:p>
    <w:p w:rsidR="008637EA" w:rsidRPr="00EF1870" w:rsidRDefault="00E85512" w:rsidP="0033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D5111">
        <w:tab/>
      </w:r>
    </w:p>
    <w:p w:rsidR="00334C60" w:rsidRPr="00334C60" w:rsidRDefault="00334C60" w:rsidP="00334C60">
      <w:pPr>
        <w:pStyle w:val="ListParagraph"/>
        <w:numPr>
          <w:ilvl w:val="0"/>
          <w:numId w:val="4"/>
        </w:numPr>
        <w:tabs>
          <w:tab w:val="left" w:pos="3990"/>
        </w:tabs>
        <w:rPr>
          <w:i/>
        </w:rPr>
      </w:pPr>
      <w:r w:rsidRPr="00334C60">
        <w:rPr>
          <w:i/>
        </w:rPr>
        <w:t>Run the command above to filter out SNPs failing our SNP QC criteria.</w:t>
      </w:r>
    </w:p>
    <w:p w:rsidR="00D251FF" w:rsidRPr="00334C60" w:rsidRDefault="00D251FF" w:rsidP="00334C60">
      <w:pPr>
        <w:pStyle w:val="ListParagraph"/>
        <w:numPr>
          <w:ilvl w:val="0"/>
          <w:numId w:val="4"/>
        </w:numPr>
        <w:tabs>
          <w:tab w:val="left" w:pos="3990"/>
        </w:tabs>
        <w:rPr>
          <w:i/>
        </w:rPr>
      </w:pPr>
      <w:r w:rsidRPr="00334C60">
        <w:rPr>
          <w:i/>
        </w:rPr>
        <w:t xml:space="preserve">How many individuals and SNPs </w:t>
      </w:r>
      <w:r w:rsidR="00511257">
        <w:rPr>
          <w:i/>
        </w:rPr>
        <w:t xml:space="preserve">are </w:t>
      </w:r>
      <w:r w:rsidRPr="00334C60">
        <w:rPr>
          <w:i/>
        </w:rPr>
        <w:t>in this</w:t>
      </w:r>
      <w:r w:rsidR="00511257">
        <w:rPr>
          <w:i/>
        </w:rPr>
        <w:t xml:space="preserve"> final </w:t>
      </w:r>
      <w:proofErr w:type="spellStart"/>
      <w:r w:rsidR="00511257">
        <w:rPr>
          <w:i/>
        </w:rPr>
        <w:t>QC’d</w:t>
      </w:r>
      <w:proofErr w:type="spellEnd"/>
      <w:r w:rsidRPr="00334C60">
        <w:rPr>
          <w:i/>
        </w:rPr>
        <w:t xml:space="preserve"> </w:t>
      </w:r>
      <w:proofErr w:type="spellStart"/>
      <w:r w:rsidRPr="00334C60">
        <w:rPr>
          <w:i/>
        </w:rPr>
        <w:t>fileset</w:t>
      </w:r>
      <w:proofErr w:type="spellEnd"/>
      <w:r w:rsidRPr="00334C60">
        <w:rPr>
          <w:i/>
        </w:rPr>
        <w:t>?</w:t>
      </w:r>
    </w:p>
    <w:sectPr w:rsidR="00D251FF" w:rsidRPr="00334C60" w:rsidSect="00F62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EA8" w:rsidRDefault="00E37EA8" w:rsidP="000A41F0">
      <w:pPr>
        <w:spacing w:after="0" w:line="240" w:lineRule="auto"/>
      </w:pPr>
      <w:r>
        <w:separator/>
      </w:r>
    </w:p>
  </w:endnote>
  <w:endnote w:type="continuationSeparator" w:id="0">
    <w:p w:rsidR="00E37EA8" w:rsidRDefault="00E37EA8" w:rsidP="000A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EA8" w:rsidRDefault="00E37EA8" w:rsidP="000A41F0">
      <w:pPr>
        <w:spacing w:after="0" w:line="240" w:lineRule="auto"/>
      </w:pPr>
      <w:r>
        <w:separator/>
      </w:r>
    </w:p>
  </w:footnote>
  <w:footnote w:type="continuationSeparator" w:id="0">
    <w:p w:rsidR="00E37EA8" w:rsidRDefault="00E37EA8" w:rsidP="000A41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490"/>
    <w:multiLevelType w:val="hybridMultilevel"/>
    <w:tmpl w:val="1794EFAE"/>
    <w:lvl w:ilvl="0" w:tplc="9C4A2F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B556B"/>
    <w:multiLevelType w:val="hybridMultilevel"/>
    <w:tmpl w:val="9A648E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C857B9"/>
    <w:multiLevelType w:val="hybridMultilevel"/>
    <w:tmpl w:val="D1C616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51ACA"/>
    <w:multiLevelType w:val="hybridMultilevel"/>
    <w:tmpl w:val="217E23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1373C"/>
    <w:multiLevelType w:val="hybridMultilevel"/>
    <w:tmpl w:val="103C4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636B35"/>
    <w:multiLevelType w:val="hybridMultilevel"/>
    <w:tmpl w:val="49D6FA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7575A8"/>
    <w:multiLevelType w:val="hybridMultilevel"/>
    <w:tmpl w:val="127093C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2AA5C37"/>
    <w:multiLevelType w:val="hybridMultilevel"/>
    <w:tmpl w:val="D7A674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90395D"/>
    <w:multiLevelType w:val="hybridMultilevel"/>
    <w:tmpl w:val="D3980D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697C0C"/>
    <w:multiLevelType w:val="hybridMultilevel"/>
    <w:tmpl w:val="A43ADA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D427E9"/>
    <w:multiLevelType w:val="hybridMultilevel"/>
    <w:tmpl w:val="F2B0F9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D140E51"/>
    <w:multiLevelType w:val="hybridMultilevel"/>
    <w:tmpl w:val="BB4A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17D40D9"/>
    <w:multiLevelType w:val="hybridMultilevel"/>
    <w:tmpl w:val="C458D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AB1782"/>
    <w:multiLevelType w:val="hybridMultilevel"/>
    <w:tmpl w:val="26F04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7840934"/>
    <w:multiLevelType w:val="hybridMultilevel"/>
    <w:tmpl w:val="CC3CD7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B2A7078"/>
    <w:multiLevelType w:val="hybridMultilevel"/>
    <w:tmpl w:val="BBAE8D3E"/>
    <w:lvl w:ilvl="0" w:tplc="8D0A3D1E">
      <w:start w:val="1"/>
      <w:numFmt w:val="bullet"/>
      <w:lvlText w:val=""/>
      <w:lvlJc w:val="left"/>
      <w:pPr>
        <w:ind w:left="555" w:hanging="360"/>
      </w:pPr>
      <w:rPr>
        <w:rFonts w:ascii="Symbol" w:eastAsiaTheme="minorHAnsi" w:hAnsi="Symbol" w:cstheme="minorBidi"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16">
    <w:nsid w:val="6F14326C"/>
    <w:multiLevelType w:val="hybridMultilevel"/>
    <w:tmpl w:val="A84E4C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4A7F29"/>
    <w:multiLevelType w:val="hybridMultilevel"/>
    <w:tmpl w:val="67103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3"/>
  </w:num>
  <w:num w:numId="5">
    <w:abstractNumId w:val="2"/>
  </w:num>
  <w:num w:numId="6">
    <w:abstractNumId w:val="9"/>
  </w:num>
  <w:num w:numId="7">
    <w:abstractNumId w:val="6"/>
  </w:num>
  <w:num w:numId="8">
    <w:abstractNumId w:val="10"/>
  </w:num>
  <w:num w:numId="9">
    <w:abstractNumId w:val="17"/>
  </w:num>
  <w:num w:numId="10">
    <w:abstractNumId w:val="4"/>
  </w:num>
  <w:num w:numId="11">
    <w:abstractNumId w:val="15"/>
  </w:num>
  <w:num w:numId="12">
    <w:abstractNumId w:val="12"/>
  </w:num>
  <w:num w:numId="13">
    <w:abstractNumId w:val="7"/>
  </w:num>
  <w:num w:numId="14">
    <w:abstractNumId w:val="1"/>
  </w:num>
  <w:num w:numId="15">
    <w:abstractNumId w:val="16"/>
  </w:num>
  <w:num w:numId="16">
    <w:abstractNumId w:val="13"/>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39"/>
    <w:rsid w:val="00005FEC"/>
    <w:rsid w:val="00007B2C"/>
    <w:rsid w:val="00040657"/>
    <w:rsid w:val="0004763C"/>
    <w:rsid w:val="0005228E"/>
    <w:rsid w:val="000836BC"/>
    <w:rsid w:val="000A41F0"/>
    <w:rsid w:val="000B1C2E"/>
    <w:rsid w:val="000E6942"/>
    <w:rsid w:val="0011692C"/>
    <w:rsid w:val="00117381"/>
    <w:rsid w:val="001200BA"/>
    <w:rsid w:val="00126679"/>
    <w:rsid w:val="00145841"/>
    <w:rsid w:val="001525D0"/>
    <w:rsid w:val="001609E8"/>
    <w:rsid w:val="0016178B"/>
    <w:rsid w:val="00182BB6"/>
    <w:rsid w:val="001D148C"/>
    <w:rsid w:val="001D465B"/>
    <w:rsid w:val="001D7F9C"/>
    <w:rsid w:val="002149F4"/>
    <w:rsid w:val="00246E03"/>
    <w:rsid w:val="002620AE"/>
    <w:rsid w:val="00270115"/>
    <w:rsid w:val="00276A91"/>
    <w:rsid w:val="00280DB3"/>
    <w:rsid w:val="002879D8"/>
    <w:rsid w:val="002B7B37"/>
    <w:rsid w:val="002D171F"/>
    <w:rsid w:val="002E4CBD"/>
    <w:rsid w:val="002E7876"/>
    <w:rsid w:val="00322404"/>
    <w:rsid w:val="00334C60"/>
    <w:rsid w:val="00342CC8"/>
    <w:rsid w:val="003443CA"/>
    <w:rsid w:val="003524BF"/>
    <w:rsid w:val="003555D7"/>
    <w:rsid w:val="0036628F"/>
    <w:rsid w:val="00370E9B"/>
    <w:rsid w:val="00372C42"/>
    <w:rsid w:val="003A25D7"/>
    <w:rsid w:val="003A7C89"/>
    <w:rsid w:val="003A7D11"/>
    <w:rsid w:val="003B039B"/>
    <w:rsid w:val="003B166F"/>
    <w:rsid w:val="003C53B5"/>
    <w:rsid w:val="0040759F"/>
    <w:rsid w:val="0041484B"/>
    <w:rsid w:val="00415BB3"/>
    <w:rsid w:val="004223ED"/>
    <w:rsid w:val="004331A9"/>
    <w:rsid w:val="00453874"/>
    <w:rsid w:val="00482CC8"/>
    <w:rsid w:val="00490971"/>
    <w:rsid w:val="004E429C"/>
    <w:rsid w:val="005103CB"/>
    <w:rsid w:val="00511257"/>
    <w:rsid w:val="00513169"/>
    <w:rsid w:val="005546E4"/>
    <w:rsid w:val="005C77C4"/>
    <w:rsid w:val="005E3323"/>
    <w:rsid w:val="005E7AE7"/>
    <w:rsid w:val="00605B46"/>
    <w:rsid w:val="00607D15"/>
    <w:rsid w:val="006143CA"/>
    <w:rsid w:val="00634CF7"/>
    <w:rsid w:val="006455D8"/>
    <w:rsid w:val="00677F2F"/>
    <w:rsid w:val="00682991"/>
    <w:rsid w:val="006A5DE2"/>
    <w:rsid w:val="006B2617"/>
    <w:rsid w:val="006B3090"/>
    <w:rsid w:val="006D5F8F"/>
    <w:rsid w:val="006E4276"/>
    <w:rsid w:val="00701AAD"/>
    <w:rsid w:val="0072325D"/>
    <w:rsid w:val="007646D2"/>
    <w:rsid w:val="00766ABD"/>
    <w:rsid w:val="00770A0F"/>
    <w:rsid w:val="00771E1B"/>
    <w:rsid w:val="00785C0B"/>
    <w:rsid w:val="007865D1"/>
    <w:rsid w:val="00793A52"/>
    <w:rsid w:val="007A06F8"/>
    <w:rsid w:val="007A72A3"/>
    <w:rsid w:val="007B129C"/>
    <w:rsid w:val="007D662C"/>
    <w:rsid w:val="007D7E9A"/>
    <w:rsid w:val="007E5050"/>
    <w:rsid w:val="00800388"/>
    <w:rsid w:val="00812499"/>
    <w:rsid w:val="00822B7C"/>
    <w:rsid w:val="0082348B"/>
    <w:rsid w:val="00832334"/>
    <w:rsid w:val="00832ED4"/>
    <w:rsid w:val="0084237A"/>
    <w:rsid w:val="00850614"/>
    <w:rsid w:val="008560AC"/>
    <w:rsid w:val="008637EA"/>
    <w:rsid w:val="00872D00"/>
    <w:rsid w:val="0087346C"/>
    <w:rsid w:val="00876E49"/>
    <w:rsid w:val="00886F7E"/>
    <w:rsid w:val="0089256E"/>
    <w:rsid w:val="008B4888"/>
    <w:rsid w:val="008B6CFE"/>
    <w:rsid w:val="008B722B"/>
    <w:rsid w:val="008D7E9C"/>
    <w:rsid w:val="008E624C"/>
    <w:rsid w:val="00914FB5"/>
    <w:rsid w:val="009332D0"/>
    <w:rsid w:val="00945EC4"/>
    <w:rsid w:val="009476E3"/>
    <w:rsid w:val="00960FC9"/>
    <w:rsid w:val="00985070"/>
    <w:rsid w:val="00996863"/>
    <w:rsid w:val="00997FD2"/>
    <w:rsid w:val="009D3045"/>
    <w:rsid w:val="009F461E"/>
    <w:rsid w:val="00A23DF8"/>
    <w:rsid w:val="00A56512"/>
    <w:rsid w:val="00A625F9"/>
    <w:rsid w:val="00A65893"/>
    <w:rsid w:val="00A72ED4"/>
    <w:rsid w:val="00A758D4"/>
    <w:rsid w:val="00A75AB4"/>
    <w:rsid w:val="00A870D0"/>
    <w:rsid w:val="00AB6DC8"/>
    <w:rsid w:val="00AD156B"/>
    <w:rsid w:val="00AE3C07"/>
    <w:rsid w:val="00AE7BF3"/>
    <w:rsid w:val="00AF759C"/>
    <w:rsid w:val="00B12807"/>
    <w:rsid w:val="00B824F2"/>
    <w:rsid w:val="00B872F4"/>
    <w:rsid w:val="00B92162"/>
    <w:rsid w:val="00BA6ABA"/>
    <w:rsid w:val="00BC2499"/>
    <w:rsid w:val="00BD1792"/>
    <w:rsid w:val="00BE1FDA"/>
    <w:rsid w:val="00BE7B25"/>
    <w:rsid w:val="00C00E11"/>
    <w:rsid w:val="00C06EB0"/>
    <w:rsid w:val="00C1744A"/>
    <w:rsid w:val="00C226BC"/>
    <w:rsid w:val="00C64253"/>
    <w:rsid w:val="00C76080"/>
    <w:rsid w:val="00C76839"/>
    <w:rsid w:val="00C77128"/>
    <w:rsid w:val="00C939C6"/>
    <w:rsid w:val="00CA108E"/>
    <w:rsid w:val="00CA1F1E"/>
    <w:rsid w:val="00CB1AB3"/>
    <w:rsid w:val="00CB4951"/>
    <w:rsid w:val="00CC5A6D"/>
    <w:rsid w:val="00CD5111"/>
    <w:rsid w:val="00CF51B7"/>
    <w:rsid w:val="00CF6E71"/>
    <w:rsid w:val="00D251FF"/>
    <w:rsid w:val="00D923EE"/>
    <w:rsid w:val="00D94A61"/>
    <w:rsid w:val="00DA03D2"/>
    <w:rsid w:val="00DB0EAD"/>
    <w:rsid w:val="00DC51A4"/>
    <w:rsid w:val="00DD471B"/>
    <w:rsid w:val="00DE4962"/>
    <w:rsid w:val="00DE5B18"/>
    <w:rsid w:val="00DF449E"/>
    <w:rsid w:val="00DF7BBD"/>
    <w:rsid w:val="00E363F5"/>
    <w:rsid w:val="00E37EA8"/>
    <w:rsid w:val="00E61B2D"/>
    <w:rsid w:val="00E67BDE"/>
    <w:rsid w:val="00E85512"/>
    <w:rsid w:val="00EB5E66"/>
    <w:rsid w:val="00ED1D10"/>
    <w:rsid w:val="00ED5952"/>
    <w:rsid w:val="00EF1424"/>
    <w:rsid w:val="00EF142A"/>
    <w:rsid w:val="00EF1870"/>
    <w:rsid w:val="00EF3DED"/>
    <w:rsid w:val="00EF62F7"/>
    <w:rsid w:val="00F17D8B"/>
    <w:rsid w:val="00F33450"/>
    <w:rsid w:val="00F36730"/>
    <w:rsid w:val="00F624E3"/>
    <w:rsid w:val="00F659E8"/>
    <w:rsid w:val="00F72544"/>
    <w:rsid w:val="00F77CEC"/>
    <w:rsid w:val="00F85039"/>
    <w:rsid w:val="00F9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63C"/>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5">
    <w:name w:val="heading 5"/>
    <w:basedOn w:val="Normal"/>
    <w:link w:val="Heading5Char"/>
    <w:uiPriority w:val="9"/>
    <w:qFormat/>
    <w:rsid w:val="0004763C"/>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39"/>
    <w:pPr>
      <w:ind w:left="720"/>
      <w:contextualSpacing/>
    </w:pPr>
  </w:style>
  <w:style w:type="table" w:styleId="TableGrid">
    <w:name w:val="Table Grid"/>
    <w:basedOn w:val="TableNormal"/>
    <w:uiPriority w:val="59"/>
    <w:rsid w:val="007E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56E"/>
    <w:rPr>
      <w:color w:val="0000FF" w:themeColor="hyperlink"/>
      <w:u w:val="single"/>
    </w:rPr>
  </w:style>
  <w:style w:type="character" w:customStyle="1" w:styleId="exampleoption1">
    <w:name w:val="example_option1"/>
    <w:basedOn w:val="DefaultParagraphFont"/>
    <w:rsid w:val="0089256E"/>
    <w:rPr>
      <w:color w:val="996633"/>
    </w:rPr>
  </w:style>
  <w:style w:type="paragraph" w:styleId="BalloonText">
    <w:name w:val="Balloon Text"/>
    <w:basedOn w:val="Normal"/>
    <w:link w:val="BalloonTextChar"/>
    <w:uiPriority w:val="99"/>
    <w:semiHidden/>
    <w:unhideWhenUsed/>
    <w:rsid w:val="0089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6E"/>
    <w:rPr>
      <w:rFonts w:ascii="Tahoma" w:hAnsi="Tahoma" w:cs="Tahoma"/>
      <w:sz w:val="16"/>
      <w:szCs w:val="16"/>
    </w:rPr>
  </w:style>
  <w:style w:type="character" w:styleId="CommentReference">
    <w:name w:val="annotation reference"/>
    <w:basedOn w:val="DefaultParagraphFont"/>
    <w:uiPriority w:val="99"/>
    <w:semiHidden/>
    <w:unhideWhenUsed/>
    <w:rsid w:val="00AD156B"/>
    <w:rPr>
      <w:sz w:val="16"/>
      <w:szCs w:val="16"/>
    </w:rPr>
  </w:style>
  <w:style w:type="paragraph" w:styleId="CommentText">
    <w:name w:val="annotation text"/>
    <w:basedOn w:val="Normal"/>
    <w:link w:val="CommentTextChar"/>
    <w:uiPriority w:val="99"/>
    <w:semiHidden/>
    <w:unhideWhenUsed/>
    <w:rsid w:val="00AD156B"/>
    <w:pPr>
      <w:spacing w:line="240" w:lineRule="auto"/>
    </w:pPr>
    <w:rPr>
      <w:sz w:val="20"/>
      <w:szCs w:val="20"/>
    </w:rPr>
  </w:style>
  <w:style w:type="character" w:customStyle="1" w:styleId="CommentTextChar">
    <w:name w:val="Comment Text Char"/>
    <w:basedOn w:val="DefaultParagraphFont"/>
    <w:link w:val="CommentText"/>
    <w:uiPriority w:val="99"/>
    <w:semiHidden/>
    <w:rsid w:val="00AD156B"/>
    <w:rPr>
      <w:sz w:val="20"/>
      <w:szCs w:val="20"/>
    </w:rPr>
  </w:style>
  <w:style w:type="paragraph" w:styleId="CommentSubject">
    <w:name w:val="annotation subject"/>
    <w:basedOn w:val="CommentText"/>
    <w:next w:val="CommentText"/>
    <w:link w:val="CommentSubjectChar"/>
    <w:uiPriority w:val="99"/>
    <w:semiHidden/>
    <w:unhideWhenUsed/>
    <w:rsid w:val="00AD156B"/>
    <w:rPr>
      <w:b/>
      <w:bCs/>
    </w:rPr>
  </w:style>
  <w:style w:type="character" w:customStyle="1" w:styleId="CommentSubjectChar">
    <w:name w:val="Comment Subject Char"/>
    <w:basedOn w:val="CommentTextChar"/>
    <w:link w:val="CommentSubject"/>
    <w:uiPriority w:val="99"/>
    <w:semiHidden/>
    <w:rsid w:val="00AD156B"/>
    <w:rPr>
      <w:b/>
      <w:bCs/>
      <w:sz w:val="20"/>
      <w:szCs w:val="20"/>
    </w:rPr>
  </w:style>
  <w:style w:type="paragraph" w:customStyle="1" w:styleId="Default">
    <w:name w:val="Default"/>
    <w:rsid w:val="00EF142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C0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06EB0"/>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2E4CBD"/>
  </w:style>
  <w:style w:type="character" w:styleId="HTMLTypewriter">
    <w:name w:val="HTML Typewriter"/>
    <w:basedOn w:val="DefaultParagraphFont"/>
    <w:uiPriority w:val="99"/>
    <w:semiHidden/>
    <w:unhideWhenUsed/>
    <w:rsid w:val="002E4CB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E4CBD"/>
    <w:rPr>
      <w:color w:val="800080" w:themeColor="followedHyperlink"/>
      <w:u w:val="single"/>
    </w:rPr>
  </w:style>
  <w:style w:type="character" w:customStyle="1" w:styleId="Heading2Char">
    <w:name w:val="Heading 2 Char"/>
    <w:basedOn w:val="DefaultParagraphFont"/>
    <w:link w:val="Heading2"/>
    <w:uiPriority w:val="9"/>
    <w:rsid w:val="0004763C"/>
    <w:rPr>
      <w:rFonts w:ascii="Times New Roman" w:eastAsia="Times New Roman" w:hAnsi="Times New Roman" w:cs="Times New Roman"/>
      <w:b/>
      <w:bCs/>
      <w:sz w:val="36"/>
      <w:szCs w:val="36"/>
      <w:lang w:eastAsia="zh-CN"/>
    </w:rPr>
  </w:style>
  <w:style w:type="character" w:customStyle="1" w:styleId="Heading5Char">
    <w:name w:val="Heading 5 Char"/>
    <w:basedOn w:val="DefaultParagraphFont"/>
    <w:link w:val="Heading5"/>
    <w:uiPriority w:val="9"/>
    <w:rsid w:val="0004763C"/>
    <w:rPr>
      <w:rFonts w:ascii="Times New Roman" w:eastAsia="Times New Roman" w:hAnsi="Times New Roman" w:cs="Times New Roman"/>
      <w:b/>
      <w:bCs/>
      <w:sz w:val="20"/>
      <w:szCs w:val="20"/>
      <w:lang w:eastAsia="zh-CN"/>
    </w:rPr>
  </w:style>
  <w:style w:type="character" w:styleId="Strong">
    <w:name w:val="Strong"/>
    <w:basedOn w:val="DefaultParagraphFont"/>
    <w:uiPriority w:val="22"/>
    <w:qFormat/>
    <w:rsid w:val="0004763C"/>
    <w:rPr>
      <w:b/>
      <w:bCs/>
    </w:rPr>
  </w:style>
  <w:style w:type="character" w:styleId="Emphasis">
    <w:name w:val="Emphasis"/>
    <w:basedOn w:val="DefaultParagraphFont"/>
    <w:uiPriority w:val="20"/>
    <w:qFormat/>
    <w:rsid w:val="0004763C"/>
    <w:rPr>
      <w:i/>
      <w:iCs/>
    </w:rPr>
  </w:style>
  <w:style w:type="paragraph" w:styleId="Header">
    <w:name w:val="header"/>
    <w:basedOn w:val="Normal"/>
    <w:link w:val="HeaderChar"/>
    <w:uiPriority w:val="99"/>
    <w:semiHidden/>
    <w:unhideWhenUsed/>
    <w:rsid w:val="000A41F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0A41F0"/>
    <w:rPr>
      <w:sz w:val="18"/>
      <w:szCs w:val="18"/>
    </w:rPr>
  </w:style>
  <w:style w:type="paragraph" w:styleId="Footer">
    <w:name w:val="footer"/>
    <w:basedOn w:val="Normal"/>
    <w:link w:val="FooterChar"/>
    <w:uiPriority w:val="99"/>
    <w:semiHidden/>
    <w:unhideWhenUsed/>
    <w:rsid w:val="000A41F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0A41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63C"/>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5">
    <w:name w:val="heading 5"/>
    <w:basedOn w:val="Normal"/>
    <w:link w:val="Heading5Char"/>
    <w:uiPriority w:val="9"/>
    <w:qFormat/>
    <w:rsid w:val="0004763C"/>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39"/>
    <w:pPr>
      <w:ind w:left="720"/>
      <w:contextualSpacing/>
    </w:pPr>
  </w:style>
  <w:style w:type="table" w:styleId="TableGrid">
    <w:name w:val="Table Grid"/>
    <w:basedOn w:val="TableNormal"/>
    <w:uiPriority w:val="59"/>
    <w:rsid w:val="007E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56E"/>
    <w:rPr>
      <w:color w:val="0000FF" w:themeColor="hyperlink"/>
      <w:u w:val="single"/>
    </w:rPr>
  </w:style>
  <w:style w:type="character" w:customStyle="1" w:styleId="exampleoption1">
    <w:name w:val="example_option1"/>
    <w:basedOn w:val="DefaultParagraphFont"/>
    <w:rsid w:val="0089256E"/>
    <w:rPr>
      <w:color w:val="996633"/>
    </w:rPr>
  </w:style>
  <w:style w:type="paragraph" w:styleId="BalloonText">
    <w:name w:val="Balloon Text"/>
    <w:basedOn w:val="Normal"/>
    <w:link w:val="BalloonTextChar"/>
    <w:uiPriority w:val="99"/>
    <w:semiHidden/>
    <w:unhideWhenUsed/>
    <w:rsid w:val="0089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6E"/>
    <w:rPr>
      <w:rFonts w:ascii="Tahoma" w:hAnsi="Tahoma" w:cs="Tahoma"/>
      <w:sz w:val="16"/>
      <w:szCs w:val="16"/>
    </w:rPr>
  </w:style>
  <w:style w:type="character" w:styleId="CommentReference">
    <w:name w:val="annotation reference"/>
    <w:basedOn w:val="DefaultParagraphFont"/>
    <w:uiPriority w:val="99"/>
    <w:semiHidden/>
    <w:unhideWhenUsed/>
    <w:rsid w:val="00AD156B"/>
    <w:rPr>
      <w:sz w:val="16"/>
      <w:szCs w:val="16"/>
    </w:rPr>
  </w:style>
  <w:style w:type="paragraph" w:styleId="CommentText">
    <w:name w:val="annotation text"/>
    <w:basedOn w:val="Normal"/>
    <w:link w:val="CommentTextChar"/>
    <w:uiPriority w:val="99"/>
    <w:semiHidden/>
    <w:unhideWhenUsed/>
    <w:rsid w:val="00AD156B"/>
    <w:pPr>
      <w:spacing w:line="240" w:lineRule="auto"/>
    </w:pPr>
    <w:rPr>
      <w:sz w:val="20"/>
      <w:szCs w:val="20"/>
    </w:rPr>
  </w:style>
  <w:style w:type="character" w:customStyle="1" w:styleId="CommentTextChar">
    <w:name w:val="Comment Text Char"/>
    <w:basedOn w:val="DefaultParagraphFont"/>
    <w:link w:val="CommentText"/>
    <w:uiPriority w:val="99"/>
    <w:semiHidden/>
    <w:rsid w:val="00AD156B"/>
    <w:rPr>
      <w:sz w:val="20"/>
      <w:szCs w:val="20"/>
    </w:rPr>
  </w:style>
  <w:style w:type="paragraph" w:styleId="CommentSubject">
    <w:name w:val="annotation subject"/>
    <w:basedOn w:val="CommentText"/>
    <w:next w:val="CommentText"/>
    <w:link w:val="CommentSubjectChar"/>
    <w:uiPriority w:val="99"/>
    <w:semiHidden/>
    <w:unhideWhenUsed/>
    <w:rsid w:val="00AD156B"/>
    <w:rPr>
      <w:b/>
      <w:bCs/>
    </w:rPr>
  </w:style>
  <w:style w:type="character" w:customStyle="1" w:styleId="CommentSubjectChar">
    <w:name w:val="Comment Subject Char"/>
    <w:basedOn w:val="CommentTextChar"/>
    <w:link w:val="CommentSubject"/>
    <w:uiPriority w:val="99"/>
    <w:semiHidden/>
    <w:rsid w:val="00AD156B"/>
    <w:rPr>
      <w:b/>
      <w:bCs/>
      <w:sz w:val="20"/>
      <w:szCs w:val="20"/>
    </w:rPr>
  </w:style>
  <w:style w:type="paragraph" w:customStyle="1" w:styleId="Default">
    <w:name w:val="Default"/>
    <w:rsid w:val="00EF142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C0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06EB0"/>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2E4CBD"/>
  </w:style>
  <w:style w:type="character" w:styleId="HTMLTypewriter">
    <w:name w:val="HTML Typewriter"/>
    <w:basedOn w:val="DefaultParagraphFont"/>
    <w:uiPriority w:val="99"/>
    <w:semiHidden/>
    <w:unhideWhenUsed/>
    <w:rsid w:val="002E4CB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E4CBD"/>
    <w:rPr>
      <w:color w:val="800080" w:themeColor="followedHyperlink"/>
      <w:u w:val="single"/>
    </w:rPr>
  </w:style>
  <w:style w:type="character" w:customStyle="1" w:styleId="Heading2Char">
    <w:name w:val="Heading 2 Char"/>
    <w:basedOn w:val="DefaultParagraphFont"/>
    <w:link w:val="Heading2"/>
    <w:uiPriority w:val="9"/>
    <w:rsid w:val="0004763C"/>
    <w:rPr>
      <w:rFonts w:ascii="Times New Roman" w:eastAsia="Times New Roman" w:hAnsi="Times New Roman" w:cs="Times New Roman"/>
      <w:b/>
      <w:bCs/>
      <w:sz w:val="36"/>
      <w:szCs w:val="36"/>
      <w:lang w:eastAsia="zh-CN"/>
    </w:rPr>
  </w:style>
  <w:style w:type="character" w:customStyle="1" w:styleId="Heading5Char">
    <w:name w:val="Heading 5 Char"/>
    <w:basedOn w:val="DefaultParagraphFont"/>
    <w:link w:val="Heading5"/>
    <w:uiPriority w:val="9"/>
    <w:rsid w:val="0004763C"/>
    <w:rPr>
      <w:rFonts w:ascii="Times New Roman" w:eastAsia="Times New Roman" w:hAnsi="Times New Roman" w:cs="Times New Roman"/>
      <w:b/>
      <w:bCs/>
      <w:sz w:val="20"/>
      <w:szCs w:val="20"/>
      <w:lang w:eastAsia="zh-CN"/>
    </w:rPr>
  </w:style>
  <w:style w:type="character" w:styleId="Strong">
    <w:name w:val="Strong"/>
    <w:basedOn w:val="DefaultParagraphFont"/>
    <w:uiPriority w:val="22"/>
    <w:qFormat/>
    <w:rsid w:val="0004763C"/>
    <w:rPr>
      <w:b/>
      <w:bCs/>
    </w:rPr>
  </w:style>
  <w:style w:type="character" w:styleId="Emphasis">
    <w:name w:val="Emphasis"/>
    <w:basedOn w:val="DefaultParagraphFont"/>
    <w:uiPriority w:val="20"/>
    <w:qFormat/>
    <w:rsid w:val="0004763C"/>
    <w:rPr>
      <w:i/>
      <w:iCs/>
    </w:rPr>
  </w:style>
  <w:style w:type="paragraph" w:styleId="Header">
    <w:name w:val="header"/>
    <w:basedOn w:val="Normal"/>
    <w:link w:val="HeaderChar"/>
    <w:uiPriority w:val="99"/>
    <w:semiHidden/>
    <w:unhideWhenUsed/>
    <w:rsid w:val="000A41F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0A41F0"/>
    <w:rPr>
      <w:sz w:val="18"/>
      <w:szCs w:val="18"/>
    </w:rPr>
  </w:style>
  <w:style w:type="paragraph" w:styleId="Footer">
    <w:name w:val="footer"/>
    <w:basedOn w:val="Normal"/>
    <w:link w:val="FooterChar"/>
    <w:uiPriority w:val="99"/>
    <w:semiHidden/>
    <w:unhideWhenUsed/>
    <w:rsid w:val="000A41F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0A41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2645">
      <w:bodyDiv w:val="1"/>
      <w:marLeft w:val="0"/>
      <w:marRight w:val="0"/>
      <w:marTop w:val="0"/>
      <w:marBottom w:val="0"/>
      <w:divBdr>
        <w:top w:val="none" w:sz="0" w:space="0" w:color="auto"/>
        <w:left w:val="none" w:sz="0" w:space="0" w:color="auto"/>
        <w:bottom w:val="none" w:sz="0" w:space="0" w:color="auto"/>
        <w:right w:val="none" w:sz="0" w:space="0" w:color="auto"/>
      </w:divBdr>
    </w:div>
    <w:div w:id="400909784">
      <w:bodyDiv w:val="1"/>
      <w:marLeft w:val="0"/>
      <w:marRight w:val="0"/>
      <w:marTop w:val="0"/>
      <w:marBottom w:val="0"/>
      <w:divBdr>
        <w:top w:val="none" w:sz="0" w:space="0" w:color="auto"/>
        <w:left w:val="none" w:sz="0" w:space="0" w:color="auto"/>
        <w:bottom w:val="none" w:sz="0" w:space="0" w:color="auto"/>
        <w:right w:val="none" w:sz="0" w:space="0" w:color="auto"/>
      </w:divBdr>
      <w:divsChild>
        <w:div w:id="1485855361">
          <w:marLeft w:val="0"/>
          <w:marRight w:val="0"/>
          <w:marTop w:val="0"/>
          <w:marBottom w:val="0"/>
          <w:divBdr>
            <w:top w:val="none" w:sz="0" w:space="0" w:color="auto"/>
            <w:left w:val="none" w:sz="0" w:space="0" w:color="auto"/>
            <w:bottom w:val="none" w:sz="0" w:space="0" w:color="auto"/>
            <w:right w:val="none" w:sz="0" w:space="0" w:color="auto"/>
          </w:divBdr>
          <w:divsChild>
            <w:div w:id="900596375">
              <w:marLeft w:val="0"/>
              <w:marRight w:val="0"/>
              <w:marTop w:val="0"/>
              <w:marBottom w:val="0"/>
              <w:divBdr>
                <w:top w:val="none" w:sz="0" w:space="0" w:color="auto"/>
                <w:left w:val="none" w:sz="0" w:space="0" w:color="auto"/>
                <w:bottom w:val="none" w:sz="0" w:space="0" w:color="auto"/>
                <w:right w:val="none" w:sz="0" w:space="0" w:color="auto"/>
              </w:divBdr>
              <w:divsChild>
                <w:div w:id="1167599120">
                  <w:marLeft w:val="0"/>
                  <w:marRight w:val="0"/>
                  <w:marTop w:val="0"/>
                  <w:marBottom w:val="600"/>
                  <w:divBdr>
                    <w:top w:val="none" w:sz="0" w:space="0" w:color="auto"/>
                    <w:left w:val="none" w:sz="0" w:space="0" w:color="auto"/>
                    <w:bottom w:val="none" w:sz="0" w:space="0" w:color="auto"/>
                    <w:right w:val="none" w:sz="0" w:space="0" w:color="auto"/>
                  </w:divBdr>
                  <w:divsChild>
                    <w:div w:id="1215434798">
                      <w:marLeft w:val="0"/>
                      <w:marRight w:val="0"/>
                      <w:marTop w:val="0"/>
                      <w:marBottom w:val="0"/>
                      <w:divBdr>
                        <w:top w:val="none" w:sz="0" w:space="0" w:color="auto"/>
                        <w:left w:val="none" w:sz="0" w:space="0" w:color="auto"/>
                        <w:bottom w:val="none" w:sz="0" w:space="0" w:color="auto"/>
                        <w:right w:val="none" w:sz="0" w:space="0" w:color="auto"/>
                      </w:divBdr>
                      <w:divsChild>
                        <w:div w:id="1440417694">
                          <w:marLeft w:val="0"/>
                          <w:marRight w:val="0"/>
                          <w:marTop w:val="0"/>
                          <w:marBottom w:val="0"/>
                          <w:divBdr>
                            <w:top w:val="none" w:sz="0" w:space="0" w:color="auto"/>
                            <w:left w:val="none" w:sz="0" w:space="0" w:color="auto"/>
                            <w:bottom w:val="single" w:sz="6" w:space="15" w:color="AAAAAA"/>
                            <w:right w:val="none" w:sz="0" w:space="0" w:color="auto"/>
                          </w:divBdr>
                          <w:divsChild>
                            <w:div w:id="187638150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49899">
      <w:bodyDiv w:val="1"/>
      <w:marLeft w:val="0"/>
      <w:marRight w:val="0"/>
      <w:marTop w:val="0"/>
      <w:marBottom w:val="0"/>
      <w:divBdr>
        <w:top w:val="none" w:sz="0" w:space="0" w:color="auto"/>
        <w:left w:val="none" w:sz="0" w:space="0" w:color="auto"/>
        <w:bottom w:val="none" w:sz="0" w:space="0" w:color="auto"/>
        <w:right w:val="none" w:sz="0" w:space="0" w:color="auto"/>
      </w:divBdr>
    </w:div>
    <w:div w:id="420953198">
      <w:bodyDiv w:val="1"/>
      <w:marLeft w:val="0"/>
      <w:marRight w:val="0"/>
      <w:marTop w:val="0"/>
      <w:marBottom w:val="0"/>
      <w:divBdr>
        <w:top w:val="none" w:sz="0" w:space="0" w:color="auto"/>
        <w:left w:val="none" w:sz="0" w:space="0" w:color="auto"/>
        <w:bottom w:val="none" w:sz="0" w:space="0" w:color="auto"/>
        <w:right w:val="none" w:sz="0" w:space="0" w:color="auto"/>
      </w:divBdr>
    </w:div>
    <w:div w:id="607548202">
      <w:bodyDiv w:val="1"/>
      <w:marLeft w:val="0"/>
      <w:marRight w:val="0"/>
      <w:marTop w:val="0"/>
      <w:marBottom w:val="0"/>
      <w:divBdr>
        <w:top w:val="none" w:sz="0" w:space="0" w:color="auto"/>
        <w:left w:val="none" w:sz="0" w:space="0" w:color="auto"/>
        <w:bottom w:val="none" w:sz="0" w:space="0" w:color="auto"/>
        <w:right w:val="none" w:sz="0" w:space="0" w:color="auto"/>
      </w:divBdr>
    </w:div>
    <w:div w:id="934632534">
      <w:bodyDiv w:val="1"/>
      <w:marLeft w:val="0"/>
      <w:marRight w:val="0"/>
      <w:marTop w:val="0"/>
      <w:marBottom w:val="0"/>
      <w:divBdr>
        <w:top w:val="none" w:sz="0" w:space="0" w:color="auto"/>
        <w:left w:val="none" w:sz="0" w:space="0" w:color="auto"/>
        <w:bottom w:val="none" w:sz="0" w:space="0" w:color="auto"/>
        <w:right w:val="none" w:sz="0" w:space="0" w:color="auto"/>
      </w:divBdr>
    </w:div>
    <w:div w:id="1186359376">
      <w:bodyDiv w:val="1"/>
      <w:marLeft w:val="0"/>
      <w:marRight w:val="0"/>
      <w:marTop w:val="0"/>
      <w:marBottom w:val="0"/>
      <w:divBdr>
        <w:top w:val="none" w:sz="0" w:space="0" w:color="auto"/>
        <w:left w:val="none" w:sz="0" w:space="0" w:color="auto"/>
        <w:bottom w:val="none" w:sz="0" w:space="0" w:color="auto"/>
        <w:right w:val="none" w:sz="0" w:space="0" w:color="auto"/>
      </w:divBdr>
    </w:div>
    <w:div w:id="1198465081">
      <w:bodyDiv w:val="1"/>
      <w:marLeft w:val="0"/>
      <w:marRight w:val="0"/>
      <w:marTop w:val="0"/>
      <w:marBottom w:val="0"/>
      <w:divBdr>
        <w:top w:val="none" w:sz="0" w:space="0" w:color="auto"/>
        <w:left w:val="none" w:sz="0" w:space="0" w:color="auto"/>
        <w:bottom w:val="none" w:sz="0" w:space="0" w:color="auto"/>
        <w:right w:val="none" w:sz="0" w:space="0" w:color="auto"/>
      </w:divBdr>
    </w:div>
    <w:div w:id="1203904424">
      <w:bodyDiv w:val="1"/>
      <w:marLeft w:val="0"/>
      <w:marRight w:val="0"/>
      <w:marTop w:val="0"/>
      <w:marBottom w:val="0"/>
      <w:divBdr>
        <w:top w:val="none" w:sz="0" w:space="0" w:color="auto"/>
        <w:left w:val="none" w:sz="0" w:space="0" w:color="auto"/>
        <w:bottom w:val="none" w:sz="0" w:space="0" w:color="auto"/>
        <w:right w:val="none" w:sz="0" w:space="0" w:color="auto"/>
      </w:divBdr>
    </w:div>
    <w:div w:id="1318220143">
      <w:bodyDiv w:val="1"/>
      <w:marLeft w:val="0"/>
      <w:marRight w:val="0"/>
      <w:marTop w:val="0"/>
      <w:marBottom w:val="0"/>
      <w:divBdr>
        <w:top w:val="none" w:sz="0" w:space="0" w:color="auto"/>
        <w:left w:val="none" w:sz="0" w:space="0" w:color="auto"/>
        <w:bottom w:val="none" w:sz="0" w:space="0" w:color="auto"/>
        <w:right w:val="none" w:sz="0" w:space="0" w:color="auto"/>
      </w:divBdr>
    </w:div>
    <w:div w:id="1721248981">
      <w:bodyDiv w:val="1"/>
      <w:marLeft w:val="0"/>
      <w:marRight w:val="0"/>
      <w:marTop w:val="0"/>
      <w:marBottom w:val="0"/>
      <w:divBdr>
        <w:top w:val="none" w:sz="0" w:space="0" w:color="auto"/>
        <w:left w:val="none" w:sz="0" w:space="0" w:color="auto"/>
        <w:bottom w:val="none" w:sz="0" w:space="0" w:color="auto"/>
        <w:right w:val="none" w:sz="0" w:space="0" w:color="auto"/>
      </w:divBdr>
    </w:div>
    <w:div w:id="1828858053">
      <w:bodyDiv w:val="1"/>
      <w:marLeft w:val="0"/>
      <w:marRight w:val="0"/>
      <w:marTop w:val="0"/>
      <w:marBottom w:val="0"/>
      <w:divBdr>
        <w:top w:val="none" w:sz="0" w:space="0" w:color="auto"/>
        <w:left w:val="none" w:sz="0" w:space="0" w:color="auto"/>
        <w:bottom w:val="none" w:sz="0" w:space="0" w:color="auto"/>
        <w:right w:val="none" w:sz="0" w:space="0" w:color="auto"/>
      </w:divBdr>
    </w:div>
    <w:div w:id="1912694803">
      <w:bodyDiv w:val="1"/>
      <w:marLeft w:val="0"/>
      <w:marRight w:val="0"/>
      <w:marTop w:val="0"/>
      <w:marBottom w:val="0"/>
      <w:divBdr>
        <w:top w:val="none" w:sz="0" w:space="0" w:color="auto"/>
        <w:left w:val="none" w:sz="0" w:space="0" w:color="auto"/>
        <w:bottom w:val="none" w:sz="0" w:space="0" w:color="auto"/>
        <w:right w:val="none" w:sz="0" w:space="0" w:color="auto"/>
      </w:divBdr>
    </w:div>
    <w:div w:id="1948850206">
      <w:bodyDiv w:val="1"/>
      <w:marLeft w:val="0"/>
      <w:marRight w:val="0"/>
      <w:marTop w:val="0"/>
      <w:marBottom w:val="0"/>
      <w:divBdr>
        <w:top w:val="none" w:sz="0" w:space="0" w:color="auto"/>
        <w:left w:val="none" w:sz="0" w:space="0" w:color="auto"/>
        <w:bottom w:val="none" w:sz="0" w:space="0" w:color="auto"/>
        <w:right w:val="none" w:sz="0" w:space="0" w:color="auto"/>
      </w:divBdr>
    </w:div>
    <w:div w:id="19930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ngu.mgh.harvard.edu/~purcell/plin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Andrea</dc:creator>
  <cp:lastModifiedBy>Yin, Peng</cp:lastModifiedBy>
  <cp:revision>7</cp:revision>
  <dcterms:created xsi:type="dcterms:W3CDTF">2014-11-25T11:58:00Z</dcterms:created>
  <dcterms:modified xsi:type="dcterms:W3CDTF">2014-11-27T14:15:00Z</dcterms:modified>
</cp:coreProperties>
</file>